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693B" w:rsidRDefault="001D5B2B" w:rsidP="001D5B2B">
      <w:pPr>
        <w:pStyle w:val="Title"/>
        <w:rPr>
          <w:lang w:val="en-US"/>
        </w:rPr>
      </w:pPr>
      <w:r>
        <w:rPr>
          <w:lang w:val="en-US"/>
        </w:rPr>
        <w:t>A-level Coursework</w:t>
      </w:r>
    </w:p>
    <w:p w:rsidR="001D5B2B" w:rsidRDefault="001D5B2B" w:rsidP="001D5B2B">
      <w:pPr>
        <w:pStyle w:val="Heading1"/>
        <w:rPr>
          <w:ins w:id="0" w:author="Young, Thomas" w:date="2018-09-11T14:23:00Z"/>
          <w:lang w:val="en-US"/>
        </w:rPr>
      </w:pPr>
      <w:ins w:id="1" w:author="Young, Thomas" w:date="2018-09-11T14:23:00Z">
        <w:r>
          <w:rPr>
            <w:lang w:val="en-US"/>
          </w:rPr>
          <w:t>Analysis</w:t>
        </w:r>
      </w:ins>
    </w:p>
    <w:p w:rsidR="001D5B2B" w:rsidRDefault="001D5B2B" w:rsidP="001D5B2B">
      <w:pPr>
        <w:pStyle w:val="Heading2"/>
        <w:rPr>
          <w:ins w:id="2" w:author="Young, Thomas" w:date="2018-09-11T14:28:00Z"/>
          <w:lang w:val="en-US"/>
        </w:rPr>
      </w:pPr>
      <w:ins w:id="3" w:author="Young, Thomas" w:date="2018-09-11T14:27:00Z">
        <w:r>
          <w:rPr>
            <w:lang w:val="en-US"/>
          </w:rPr>
          <w:t>Background</w:t>
        </w:r>
      </w:ins>
    </w:p>
    <w:p w:rsidR="001D5B2B" w:rsidRDefault="001D5B2B" w:rsidP="001D5B2B">
      <w:pPr>
        <w:pStyle w:val="Heading3"/>
        <w:rPr>
          <w:ins w:id="4" w:author="Young, Thomas" w:date="2018-10-02T13:46:00Z"/>
          <w:lang w:val="en-US"/>
        </w:rPr>
      </w:pPr>
      <w:ins w:id="5" w:author="Young, Thomas" w:date="2018-09-11T14:28:00Z">
        <w:r>
          <w:rPr>
            <w:lang w:val="en-US"/>
          </w:rPr>
          <w:t>Introduction</w:t>
        </w:r>
      </w:ins>
    </w:p>
    <w:p w:rsidR="00BB0153" w:rsidRDefault="00BB0153" w:rsidP="00BB0153">
      <w:pPr>
        <w:rPr>
          <w:ins w:id="6" w:author="Young, Thomas" w:date="2018-10-02T13:49:00Z"/>
          <w:lang w:val="en-US"/>
        </w:rPr>
      </w:pPr>
      <w:ins w:id="7" w:author="Young, Thomas" w:date="2018-10-02T13:47:00Z">
        <w:r>
          <w:rPr>
            <w:lang w:val="en-US"/>
          </w:rPr>
          <w:t xml:space="preserve">In an attempt to find a </w:t>
        </w:r>
        <w:proofErr w:type="gramStart"/>
        <w:r>
          <w:rPr>
            <w:lang w:val="en-US"/>
          </w:rPr>
          <w:t>problem</w:t>
        </w:r>
        <w:proofErr w:type="gramEnd"/>
        <w:r>
          <w:rPr>
            <w:lang w:val="en-US"/>
          </w:rPr>
          <w:t xml:space="preserve"> I could apply my Computer Science Coursework to, I had a</w:t>
        </w:r>
      </w:ins>
      <w:ins w:id="8" w:author="Young, Thomas" w:date="2018-10-02T13:50:00Z">
        <w:r>
          <w:rPr>
            <w:lang w:val="en-US"/>
          </w:rPr>
          <w:t xml:space="preserve"> discussi</w:t>
        </w:r>
      </w:ins>
      <w:ins w:id="9" w:author="Young, Thomas" w:date="2018-10-02T13:51:00Z">
        <w:r>
          <w:rPr>
            <w:lang w:val="en-US"/>
          </w:rPr>
          <w:t xml:space="preserve">on </w:t>
        </w:r>
      </w:ins>
      <w:ins w:id="10" w:author="Young, Thomas" w:date="2018-10-02T13:47:00Z">
        <w:r>
          <w:rPr>
            <w:lang w:val="en-US"/>
          </w:rPr>
          <w:t>with the head of music at our school to see if there were any pr</w:t>
        </w:r>
      </w:ins>
      <w:ins w:id="11" w:author="Young, Thomas" w:date="2018-10-02T13:48:00Z">
        <w:r>
          <w:rPr>
            <w:lang w:val="en-US"/>
          </w:rPr>
          <w:t xml:space="preserve">oblems facing the department that could be solved with the application of computer science. </w:t>
        </w:r>
      </w:ins>
    </w:p>
    <w:p w:rsidR="00BB0153" w:rsidRDefault="00BB0153" w:rsidP="00BB0153">
      <w:pPr>
        <w:rPr>
          <w:ins w:id="12" w:author="Young, Thomas" w:date="2018-10-02T13:54:00Z"/>
          <w:lang w:val="en-US"/>
        </w:rPr>
      </w:pPr>
      <w:ins w:id="13" w:author="Young, Thomas" w:date="2018-10-02T13:51:00Z">
        <w:r>
          <w:rPr>
            <w:lang w:val="en-US"/>
          </w:rPr>
          <w:t>In the discussion</w:t>
        </w:r>
      </w:ins>
      <w:ins w:id="14" w:author="Young, Thomas" w:date="2018-10-02T13:49:00Z">
        <w:r>
          <w:rPr>
            <w:lang w:val="en-US"/>
          </w:rPr>
          <w:t xml:space="preserve">, it was revealed that student engagement was a problem within the music </w:t>
        </w:r>
      </w:ins>
      <w:ins w:id="15" w:author="Young, Thomas" w:date="2018-10-02T13:50:00Z">
        <w:r>
          <w:rPr>
            <w:lang w:val="en-US"/>
          </w:rPr>
          <w:t>department</w:t>
        </w:r>
      </w:ins>
      <w:ins w:id="16" w:author="Young, Thomas" w:date="2018-10-02T13:51:00Z">
        <w:r>
          <w:rPr>
            <w:lang w:val="en-US"/>
          </w:rPr>
          <w:t xml:space="preserve">, especially for the younger years. </w:t>
        </w:r>
      </w:ins>
      <w:ins w:id="17" w:author="Young, Thomas" w:date="2018-10-02T13:52:00Z">
        <w:r w:rsidR="00450F93">
          <w:rPr>
            <w:lang w:val="en-US"/>
          </w:rPr>
          <w:t>The teacher also explained that a lot of students built up the impression that music was not a</w:t>
        </w:r>
      </w:ins>
      <w:ins w:id="18" w:author="Young, Thomas" w:date="2018-10-02T13:53:00Z">
        <w:r w:rsidR="00450F93">
          <w:rPr>
            <w:lang w:val="en-US"/>
          </w:rPr>
          <w:t>n amazingly diverse subject, which is contrary to reality. So</w:t>
        </w:r>
      </w:ins>
      <w:ins w:id="19" w:author="Young, Thomas" w:date="2018-10-02T13:55:00Z">
        <w:r w:rsidR="00450F93">
          <w:rPr>
            <w:lang w:val="en-US"/>
          </w:rPr>
          <w:t>,</w:t>
        </w:r>
      </w:ins>
      <w:ins w:id="20" w:author="Young, Thomas" w:date="2018-10-02T13:53:00Z">
        <w:r w:rsidR="00450F93">
          <w:rPr>
            <w:lang w:val="en-US"/>
          </w:rPr>
          <w:t xml:space="preserve"> the basic </w:t>
        </w:r>
      </w:ins>
      <w:ins w:id="21" w:author="Young, Thomas" w:date="2018-10-02T13:54:00Z">
        <w:r w:rsidR="00450F93">
          <w:rPr>
            <w:lang w:val="en-US"/>
          </w:rPr>
          <w:t>requirement was to design a solution that would allow students to get engaged with the subject</w:t>
        </w:r>
      </w:ins>
      <w:ins w:id="22" w:author="Young, Thomas" w:date="2018-10-02T13:57:00Z">
        <w:r w:rsidR="00450F93">
          <w:rPr>
            <w:lang w:val="en-US"/>
          </w:rPr>
          <w:t xml:space="preserve"> and</w:t>
        </w:r>
      </w:ins>
      <w:ins w:id="23" w:author="Young, Thomas" w:date="2018-10-02T13:54:00Z">
        <w:r w:rsidR="00450F93">
          <w:rPr>
            <w:lang w:val="en-US"/>
          </w:rPr>
          <w:t xml:space="preserve"> demonstrate how diverse the subject could be</w:t>
        </w:r>
      </w:ins>
      <w:ins w:id="24" w:author="Young, Thomas" w:date="2018-10-02T13:56:00Z">
        <w:r w:rsidR="00450F93">
          <w:rPr>
            <w:lang w:val="en-US"/>
          </w:rPr>
          <w:t>.</w:t>
        </w:r>
      </w:ins>
    </w:p>
    <w:p w:rsidR="00450F93" w:rsidRDefault="00450F93" w:rsidP="00BB0153">
      <w:pPr>
        <w:rPr>
          <w:ins w:id="25" w:author="Young, Thomas" w:date="2018-10-02T13:57:00Z"/>
          <w:lang w:val="en-US"/>
        </w:rPr>
      </w:pPr>
      <w:ins w:id="26" w:author="Young, Thomas" w:date="2018-10-02T13:54:00Z">
        <w:r>
          <w:rPr>
            <w:lang w:val="en-US"/>
          </w:rPr>
          <w:t>During the discussion, it was decided that automating an i</w:t>
        </w:r>
      </w:ins>
      <w:ins w:id="27" w:author="Young, Thomas" w:date="2018-10-02T13:55:00Z">
        <w:r>
          <w:rPr>
            <w:lang w:val="en-US"/>
          </w:rPr>
          <w:t>nstrument to play itself would match many of the criteria</w:t>
        </w:r>
      </w:ins>
      <w:ins w:id="28" w:author="Young, Thomas" w:date="2018-10-02T13:56:00Z">
        <w:r>
          <w:rPr>
            <w:lang w:val="en-US"/>
          </w:rPr>
          <w:t xml:space="preserve">. </w:t>
        </w:r>
      </w:ins>
    </w:p>
    <w:p w:rsidR="00450F93" w:rsidRPr="00450F93" w:rsidRDefault="00450F93">
      <w:pPr>
        <w:rPr>
          <w:ins w:id="29" w:author="Thomas Young" w:date="2018-09-18T12:56:00Z"/>
          <w:lang w:val="en-US"/>
          <w:rPrChange w:id="30" w:author="Young, Thomas" w:date="2018-10-02T13:54:00Z">
            <w:rPr>
              <w:ins w:id="31" w:author="Thomas Young" w:date="2018-09-18T12:56:00Z"/>
              <w:lang w:val="en-US"/>
            </w:rPr>
          </w:rPrChange>
        </w:rPr>
        <w:pPrChange w:id="32" w:author="Young, Thomas" w:date="2018-10-02T13:46:00Z">
          <w:pPr>
            <w:pStyle w:val="Heading3"/>
          </w:pPr>
        </w:pPrChange>
      </w:pPr>
      <w:ins w:id="33" w:author="Young, Thomas" w:date="2018-10-02T13:57:00Z">
        <w:r>
          <w:rPr>
            <w:lang w:val="en-US"/>
          </w:rPr>
          <w:t>This would not only meet the criteria mentioned above, but also provide a tool that coul</w:t>
        </w:r>
      </w:ins>
      <w:ins w:id="34" w:author="Young, Thomas" w:date="2018-10-02T13:58:00Z">
        <w:r>
          <w:rPr>
            <w:lang w:val="en-US"/>
          </w:rPr>
          <w:t>d be used to teach students how different instruments make different sounds.</w:t>
        </w:r>
      </w:ins>
    </w:p>
    <w:p w:rsidR="008B07D3" w:rsidDel="00BB0153" w:rsidRDefault="008B07D3" w:rsidP="008B07D3">
      <w:pPr>
        <w:rPr>
          <w:ins w:id="35" w:author="Thomas Young" w:date="2018-09-18T12:58:00Z"/>
          <w:del w:id="36" w:author="Young, Thomas" w:date="2018-10-02T13:44:00Z"/>
          <w:lang w:val="en-US"/>
        </w:rPr>
      </w:pPr>
      <w:ins w:id="37" w:author="Thomas Young" w:date="2018-09-18T12:57:00Z">
        <w:del w:id="38" w:author="Young, Thomas" w:date="2018-10-02T13:44:00Z">
          <w:r w:rsidDel="00BB0153">
            <w:rPr>
              <w:lang w:val="en-US"/>
            </w:rPr>
            <w:delText xml:space="preserve">A problem that is currently facing my school, and more specifically the music </w:delText>
          </w:r>
        </w:del>
      </w:ins>
      <w:ins w:id="39" w:author="Thomas Young" w:date="2018-09-18T12:59:00Z">
        <w:del w:id="40" w:author="Young, Thomas" w:date="2018-10-02T13:44:00Z">
          <w:r w:rsidDel="00BB0153">
            <w:rPr>
              <w:lang w:val="en-US"/>
            </w:rPr>
            <w:delText>department</w:delText>
          </w:r>
        </w:del>
      </w:ins>
      <w:ins w:id="41" w:author="Thomas Young" w:date="2018-09-18T12:57:00Z">
        <w:del w:id="42" w:author="Young, Thomas" w:date="2018-10-02T13:44:00Z">
          <w:r w:rsidDel="00BB0153">
            <w:rPr>
              <w:lang w:val="en-US"/>
            </w:rPr>
            <w:delText xml:space="preserve">, is that they lack a sufficient number of students to make best use of the equipment and the talent </w:delText>
          </w:r>
        </w:del>
      </w:ins>
      <w:ins w:id="43" w:author="Thomas Young" w:date="2018-09-18T12:58:00Z">
        <w:del w:id="44" w:author="Young, Thomas" w:date="2018-10-02T13:44:00Z">
          <w:r w:rsidDel="00BB0153">
            <w:rPr>
              <w:lang w:val="en-US"/>
            </w:rPr>
            <w:delText xml:space="preserve">that can be found. </w:delText>
          </w:r>
        </w:del>
      </w:ins>
    </w:p>
    <w:p w:rsidR="001D5B2B" w:rsidRDefault="008B07D3" w:rsidP="001D5B2B">
      <w:pPr>
        <w:pStyle w:val="Heading3"/>
        <w:rPr>
          <w:ins w:id="45" w:author="Young, Thomas" w:date="2018-10-02T13:46:00Z"/>
          <w:lang w:val="en-US"/>
        </w:rPr>
      </w:pPr>
      <w:ins w:id="46" w:author="Thomas Young" w:date="2018-09-18T12:58:00Z">
        <w:del w:id="47" w:author="Young, Thomas" w:date="2018-10-02T13:44:00Z">
          <w:r w:rsidDel="00BB0153">
            <w:rPr>
              <w:lang w:val="en-US"/>
            </w:rPr>
            <w:delText>My aim for this coursework is to design a system that will automate the playing o</w:delText>
          </w:r>
        </w:del>
        <w:del w:id="48" w:author="Young, Thomas" w:date="2018-09-18T13:00:00Z">
          <w:r w:rsidDel="008B07D3">
            <w:rPr>
              <w:lang w:val="en-US"/>
            </w:rPr>
            <w:delText>n</w:delText>
          </w:r>
        </w:del>
        <w:del w:id="49" w:author="Young, Thomas" w:date="2018-10-02T13:44:00Z">
          <w:r w:rsidDel="00BB0153">
            <w:rPr>
              <w:lang w:val="en-US"/>
            </w:rPr>
            <w:delText xml:space="preserve"> </w:delText>
          </w:r>
        </w:del>
      </w:ins>
      <w:ins w:id="50" w:author="Thomas Young" w:date="2018-09-18T12:59:00Z">
        <w:del w:id="51" w:author="Young, Thomas" w:date="2018-10-02T13:44:00Z">
          <w:r w:rsidDel="00BB0153">
            <w:rPr>
              <w:lang w:val="en-US"/>
            </w:rPr>
            <w:delText>instruments</w:delText>
          </w:r>
        </w:del>
      </w:ins>
      <w:ins w:id="52" w:author="Thomas Young" w:date="2018-09-18T12:58:00Z">
        <w:del w:id="53" w:author="Young, Thomas" w:date="2018-10-02T13:44:00Z">
          <w:r w:rsidDel="00BB0153">
            <w:rPr>
              <w:lang w:val="en-US"/>
            </w:rPr>
            <w:delText xml:space="preserve"> in a novel way so that talented students can focus o</w:delText>
          </w:r>
        </w:del>
      </w:ins>
      <w:ins w:id="54" w:author="Thomas Young" w:date="2018-09-18T12:59:00Z">
        <w:del w:id="55" w:author="Young, Thomas" w:date="2018-10-02T13:44:00Z">
          <w:r w:rsidDel="00BB0153">
            <w:rPr>
              <w:lang w:val="en-US"/>
            </w:rPr>
            <w:delText>n playing other instruments that they prefer and not have the sound of the group</w:delText>
          </w:r>
        </w:del>
        <w:del w:id="56" w:author="Young, Thomas" w:date="2018-09-18T12:59:00Z">
          <w:r w:rsidDel="008B07D3">
            <w:rPr>
              <w:lang w:val="en-US"/>
            </w:rPr>
            <w:delText xml:space="preserve"> as a whole suffer</w:delText>
          </w:r>
        </w:del>
        <w:del w:id="57" w:author="Young, Thomas" w:date="2018-10-02T13:44:00Z">
          <w:r w:rsidDel="00BB0153">
            <w:rPr>
              <w:lang w:val="en-US"/>
            </w:rPr>
            <w:delText>.</w:delText>
          </w:r>
        </w:del>
      </w:ins>
      <w:ins w:id="58" w:author="Young, Thomas" w:date="2018-09-11T14:29:00Z">
        <w:r w:rsidR="001D5B2B">
          <w:rPr>
            <w:lang w:val="en-US"/>
          </w:rPr>
          <w:t>Current System</w:t>
        </w:r>
      </w:ins>
    </w:p>
    <w:p w:rsidR="00BB0153" w:rsidRPr="00BB0153" w:rsidRDefault="00450F93">
      <w:pPr>
        <w:rPr>
          <w:ins w:id="59" w:author="Young, Thomas" w:date="2018-09-18T13:02:00Z"/>
          <w:lang w:val="en-US"/>
          <w:rPrChange w:id="60" w:author="Young, Thomas" w:date="2018-10-02T13:46:00Z">
            <w:rPr>
              <w:ins w:id="61" w:author="Young, Thomas" w:date="2018-09-18T13:02:00Z"/>
              <w:lang w:val="en-US"/>
            </w:rPr>
          </w:rPrChange>
        </w:rPr>
        <w:pPrChange w:id="62" w:author="Young, Thomas" w:date="2018-10-02T13:46:00Z">
          <w:pPr>
            <w:pStyle w:val="Heading3"/>
          </w:pPr>
        </w:pPrChange>
      </w:pPr>
      <w:ins w:id="63" w:author="Young, Thomas" w:date="2018-10-02T14:01:00Z">
        <w:r>
          <w:rPr>
            <w:lang w:val="en-US"/>
          </w:rPr>
          <w:t xml:space="preserve">Student engagement is a problem that does not have a simple solution. </w:t>
        </w:r>
      </w:ins>
      <w:ins w:id="64" w:author="Young, Thomas" w:date="2018-10-02T14:02:00Z">
        <w:r w:rsidR="00403410">
          <w:rPr>
            <w:lang w:val="en-US"/>
          </w:rPr>
          <w:t xml:space="preserve">My system would be one of many </w:t>
        </w:r>
      </w:ins>
      <w:ins w:id="65" w:author="Young, Thomas" w:date="2018-10-02T14:03:00Z">
        <w:r w:rsidR="00403410">
          <w:rPr>
            <w:lang w:val="en-US"/>
          </w:rPr>
          <w:t>techniques that could be used to improve the overall standard of music lessons in the school.</w:t>
        </w:r>
      </w:ins>
    </w:p>
    <w:p w:rsidR="001D5B2B" w:rsidRDefault="001D5B2B" w:rsidP="001D5B2B">
      <w:pPr>
        <w:pStyle w:val="Heading3"/>
        <w:rPr>
          <w:ins w:id="66" w:author="Young, Thomas" w:date="2018-10-02T13:46:00Z"/>
          <w:lang w:val="en-US"/>
        </w:rPr>
      </w:pPr>
      <w:ins w:id="67" w:author="Young, Thomas" w:date="2018-09-11T14:29:00Z">
        <w:r>
          <w:rPr>
            <w:lang w:val="en-US"/>
          </w:rPr>
          <w:t>Clients</w:t>
        </w:r>
      </w:ins>
      <w:ins w:id="68" w:author="Young, Thomas" w:date="2018-10-02T14:00:00Z">
        <w:r w:rsidR="00450F93">
          <w:rPr>
            <w:lang w:val="en-US"/>
          </w:rPr>
          <w:t xml:space="preserve"> and </w:t>
        </w:r>
      </w:ins>
      <w:ins w:id="69" w:author="Young, Thomas" w:date="2018-09-11T14:29:00Z">
        <w:r>
          <w:rPr>
            <w:lang w:val="en-US"/>
          </w:rPr>
          <w:t>Users</w:t>
        </w:r>
      </w:ins>
    </w:p>
    <w:p w:rsidR="00BB0153" w:rsidRDefault="00450F93" w:rsidP="00BB0153">
      <w:pPr>
        <w:rPr>
          <w:ins w:id="70" w:author="Young, Thomas" w:date="2018-10-02T13:59:00Z"/>
          <w:lang w:val="en-US"/>
        </w:rPr>
      </w:pPr>
      <w:ins w:id="71" w:author="Young, Thomas" w:date="2018-10-02T13:58:00Z">
        <w:r>
          <w:rPr>
            <w:lang w:val="en-US"/>
          </w:rPr>
          <w:t xml:space="preserve">The clients would be the music department at the </w:t>
        </w:r>
      </w:ins>
      <w:ins w:id="72" w:author="Young, Thomas" w:date="2018-10-02T13:59:00Z">
        <w:r>
          <w:rPr>
            <w:lang w:val="en-US"/>
          </w:rPr>
          <w:t>school.</w:t>
        </w:r>
      </w:ins>
    </w:p>
    <w:p w:rsidR="00450F93" w:rsidRDefault="00450F93" w:rsidP="00BB0153">
      <w:pPr>
        <w:rPr>
          <w:ins w:id="73" w:author="Young, Thomas" w:date="2018-10-02T13:59:00Z"/>
          <w:lang w:val="en-US"/>
        </w:rPr>
      </w:pPr>
      <w:ins w:id="74" w:author="Young, Thomas" w:date="2018-10-02T13:59:00Z">
        <w:r>
          <w:rPr>
            <w:lang w:val="en-US"/>
          </w:rPr>
          <w:t>The users would be the music teachers but also the music students.</w:t>
        </w:r>
      </w:ins>
    </w:p>
    <w:p w:rsidR="001D5B2B" w:rsidRDefault="005E2003" w:rsidP="005E2003">
      <w:pPr>
        <w:pStyle w:val="Heading3"/>
        <w:rPr>
          <w:ins w:id="75" w:author="Young, Thomas" w:date="2018-09-18T14:13:00Z"/>
          <w:lang w:val="en-US"/>
        </w:rPr>
      </w:pPr>
      <w:ins w:id="76" w:author="Young, Thomas" w:date="2018-09-11T14:31:00Z">
        <w:r>
          <w:rPr>
            <w:lang w:val="en-US"/>
          </w:rPr>
          <w:t>Business case for change</w:t>
        </w:r>
      </w:ins>
    </w:p>
    <w:p w:rsidR="00555B94" w:rsidRPr="00555B94" w:rsidRDefault="00555B94">
      <w:pPr>
        <w:rPr>
          <w:ins w:id="77" w:author="Young, Thomas" w:date="2018-09-11T14:31:00Z"/>
          <w:lang w:val="en-US"/>
          <w:rPrChange w:id="78" w:author="Young, Thomas" w:date="2018-09-18T14:13:00Z">
            <w:rPr>
              <w:ins w:id="79" w:author="Young, Thomas" w:date="2018-09-11T14:31:00Z"/>
              <w:lang w:val="en-US"/>
            </w:rPr>
          </w:rPrChange>
        </w:rPr>
        <w:pPrChange w:id="80" w:author="Young, Thomas" w:date="2018-09-18T14:13:00Z">
          <w:pPr>
            <w:pStyle w:val="Heading3"/>
          </w:pPr>
        </w:pPrChange>
      </w:pPr>
    </w:p>
    <w:p w:rsidR="005E2003" w:rsidRDefault="005E2003">
      <w:pPr>
        <w:pStyle w:val="Heading3"/>
        <w:rPr>
          <w:ins w:id="81" w:author="Young, Thomas" w:date="2018-09-18T14:13:00Z"/>
          <w:lang w:val="en-US"/>
        </w:rPr>
      </w:pPr>
      <w:ins w:id="82" w:author="Young, Thomas" w:date="2018-09-11T14:31:00Z">
        <w:r>
          <w:rPr>
            <w:lang w:val="en-US"/>
          </w:rPr>
          <w:t>Overview of requirements</w:t>
        </w:r>
      </w:ins>
    </w:p>
    <w:p w:rsidR="00403410" w:rsidRDefault="00403410" w:rsidP="00403410">
      <w:pPr>
        <w:rPr>
          <w:ins w:id="83" w:author="Young, Thomas" w:date="2018-10-02T14:05:00Z"/>
          <w:lang w:val="en-US"/>
        </w:rPr>
      </w:pPr>
      <w:ins w:id="84" w:author="Young, Thomas" w:date="2018-10-02T14:05:00Z">
        <w:r>
          <w:rPr>
            <w:lang w:val="en-US"/>
          </w:rPr>
          <w:t>The system I design must be able to:</w:t>
        </w:r>
      </w:ins>
    </w:p>
    <w:p w:rsidR="00403410" w:rsidRDefault="00403410" w:rsidP="00403410">
      <w:pPr>
        <w:pStyle w:val="ListParagraph"/>
        <w:numPr>
          <w:ilvl w:val="0"/>
          <w:numId w:val="4"/>
        </w:numPr>
        <w:rPr>
          <w:ins w:id="85" w:author="Young, Thomas" w:date="2018-10-02T14:05:00Z"/>
          <w:lang w:val="en-US"/>
        </w:rPr>
      </w:pPr>
      <w:ins w:id="86" w:author="Young, Thomas" w:date="2018-10-02T14:05:00Z">
        <w:r>
          <w:rPr>
            <w:lang w:val="en-US"/>
          </w:rPr>
          <w:t xml:space="preserve">Increase student </w:t>
        </w:r>
      </w:ins>
      <w:ins w:id="87" w:author="Young, Thomas" w:date="2018-10-02T14:06:00Z">
        <w:r>
          <w:rPr>
            <w:lang w:val="en-US"/>
          </w:rPr>
          <w:t>attention</w:t>
        </w:r>
      </w:ins>
      <w:ins w:id="88" w:author="Young, Thomas" w:date="2018-10-02T14:05:00Z">
        <w:r>
          <w:rPr>
            <w:lang w:val="en-US"/>
          </w:rPr>
          <w:t xml:space="preserve"> in lesson</w:t>
        </w:r>
      </w:ins>
    </w:p>
    <w:p w:rsidR="00403410" w:rsidRDefault="00403410" w:rsidP="00403410">
      <w:pPr>
        <w:pStyle w:val="ListParagraph"/>
        <w:numPr>
          <w:ilvl w:val="1"/>
          <w:numId w:val="4"/>
        </w:numPr>
        <w:rPr>
          <w:ins w:id="89" w:author="Young, Thomas" w:date="2018-10-02T14:05:00Z"/>
          <w:lang w:val="en-US"/>
        </w:rPr>
      </w:pPr>
      <w:ins w:id="90" w:author="Young, Thomas" w:date="2018-10-02T14:05:00Z">
        <w:r>
          <w:rPr>
            <w:lang w:val="en-US"/>
          </w:rPr>
          <w:t>Must be interesting/unusual</w:t>
        </w:r>
      </w:ins>
    </w:p>
    <w:p w:rsidR="00403410" w:rsidRDefault="00403410" w:rsidP="00403410">
      <w:pPr>
        <w:pStyle w:val="ListParagraph"/>
        <w:numPr>
          <w:ilvl w:val="1"/>
          <w:numId w:val="4"/>
        </w:numPr>
        <w:rPr>
          <w:ins w:id="91" w:author="Young, Thomas" w:date="2018-10-02T14:06:00Z"/>
          <w:lang w:val="en-US"/>
        </w:rPr>
      </w:pPr>
      <w:ins w:id="92" w:author="Young, Thomas" w:date="2018-10-02T14:06:00Z">
        <w:r>
          <w:rPr>
            <w:lang w:val="en-US"/>
          </w:rPr>
          <w:t>Must be simple to explain how the music aspect of it works</w:t>
        </w:r>
      </w:ins>
    </w:p>
    <w:p w:rsidR="00403410" w:rsidRDefault="00403410" w:rsidP="00403410">
      <w:pPr>
        <w:pStyle w:val="ListParagraph"/>
        <w:numPr>
          <w:ilvl w:val="0"/>
          <w:numId w:val="4"/>
        </w:numPr>
        <w:rPr>
          <w:ins w:id="93" w:author="Young, Thomas" w:date="2018-10-02T14:08:00Z"/>
          <w:lang w:val="en-US"/>
        </w:rPr>
      </w:pPr>
      <w:ins w:id="94" w:author="Young, Thomas" w:date="2018-10-02T14:06:00Z">
        <w:r>
          <w:rPr>
            <w:lang w:val="en-US"/>
          </w:rPr>
          <w:t>Be interactive</w:t>
        </w:r>
      </w:ins>
    </w:p>
    <w:p w:rsidR="00403410" w:rsidRDefault="00403410">
      <w:pPr>
        <w:pStyle w:val="ListParagraph"/>
        <w:numPr>
          <w:ilvl w:val="1"/>
          <w:numId w:val="4"/>
        </w:numPr>
        <w:rPr>
          <w:ins w:id="95" w:author="Young, Thomas" w:date="2018-10-02T14:06:00Z"/>
          <w:lang w:val="en-US"/>
        </w:rPr>
        <w:pPrChange w:id="96" w:author="Young, Thomas" w:date="2018-10-02T14:08:00Z">
          <w:pPr>
            <w:pStyle w:val="ListParagraph"/>
            <w:numPr>
              <w:numId w:val="4"/>
            </w:numPr>
            <w:ind w:hanging="360"/>
          </w:pPr>
        </w:pPrChange>
      </w:pPr>
      <w:ins w:id="97" w:author="Young, Thomas" w:date="2018-10-02T14:08:00Z">
        <w:r>
          <w:rPr>
            <w:lang w:val="en-US"/>
          </w:rPr>
          <w:t>Have features that students can use to play with</w:t>
        </w:r>
      </w:ins>
    </w:p>
    <w:p w:rsidR="00403410" w:rsidRPr="00403410" w:rsidRDefault="00403410">
      <w:pPr>
        <w:pStyle w:val="ListParagraph"/>
        <w:numPr>
          <w:ilvl w:val="1"/>
          <w:numId w:val="4"/>
        </w:numPr>
        <w:rPr>
          <w:ins w:id="98" w:author="Young, Thomas" w:date="2018-10-02T14:07:00Z"/>
          <w:lang w:val="en-US"/>
        </w:rPr>
      </w:pPr>
      <w:ins w:id="99" w:author="Young, Thomas" w:date="2018-10-02T14:08:00Z">
        <w:r w:rsidRPr="00403410">
          <w:rPr>
            <w:lang w:val="en-US"/>
          </w:rPr>
          <w:t>Must be robust enough to let the students use and experiment with</w:t>
        </w:r>
      </w:ins>
    </w:p>
    <w:p w:rsidR="00403410" w:rsidRDefault="00403410" w:rsidP="00403410">
      <w:pPr>
        <w:pStyle w:val="ListParagraph"/>
        <w:numPr>
          <w:ilvl w:val="0"/>
          <w:numId w:val="4"/>
        </w:numPr>
        <w:rPr>
          <w:ins w:id="100" w:author="Young, Thomas" w:date="2018-10-02T14:08:00Z"/>
          <w:lang w:val="en-US"/>
        </w:rPr>
      </w:pPr>
      <w:ins w:id="101" w:author="Young, Thomas" w:date="2018-10-02T14:07:00Z">
        <w:r>
          <w:rPr>
            <w:lang w:val="en-US"/>
          </w:rPr>
          <w:t>Be easy to set up</w:t>
        </w:r>
      </w:ins>
    </w:p>
    <w:p w:rsidR="00403410" w:rsidRDefault="00403410" w:rsidP="00403410">
      <w:pPr>
        <w:pStyle w:val="ListParagraph"/>
        <w:numPr>
          <w:ilvl w:val="1"/>
          <w:numId w:val="4"/>
        </w:numPr>
        <w:rPr>
          <w:ins w:id="102" w:author="Young, Thomas" w:date="2018-10-02T14:09:00Z"/>
          <w:lang w:val="en-US"/>
        </w:rPr>
      </w:pPr>
      <w:ins w:id="103" w:author="Young, Thomas" w:date="2018-10-02T14:08:00Z">
        <w:r>
          <w:rPr>
            <w:lang w:val="en-US"/>
          </w:rPr>
          <w:lastRenderedPageBreak/>
          <w:t xml:space="preserve">Students and teachers alike will be using this device and so it need to be simple to set up </w:t>
        </w:r>
      </w:ins>
      <w:ins w:id="104" w:author="Young, Thomas" w:date="2018-10-02T14:09:00Z">
        <w:r>
          <w:rPr>
            <w:lang w:val="en-US"/>
          </w:rPr>
          <w:t>and use</w:t>
        </w:r>
      </w:ins>
    </w:p>
    <w:p w:rsidR="00403410" w:rsidRDefault="00403410" w:rsidP="00403410">
      <w:pPr>
        <w:pStyle w:val="ListParagraph"/>
        <w:numPr>
          <w:ilvl w:val="2"/>
          <w:numId w:val="4"/>
        </w:numPr>
        <w:rPr>
          <w:ins w:id="105" w:author="Young, Thomas" w:date="2018-10-02T14:09:00Z"/>
          <w:lang w:val="en-US"/>
        </w:rPr>
      </w:pPr>
      <w:ins w:id="106" w:author="Young, Thomas" w:date="2018-10-02T14:09:00Z">
        <w:r>
          <w:rPr>
            <w:lang w:val="en-US"/>
          </w:rPr>
          <w:t>Keep number of cables to plug in to a minimum</w:t>
        </w:r>
      </w:ins>
    </w:p>
    <w:p w:rsidR="00403410" w:rsidRDefault="00403410" w:rsidP="00403410">
      <w:pPr>
        <w:pStyle w:val="ListParagraph"/>
        <w:numPr>
          <w:ilvl w:val="2"/>
          <w:numId w:val="4"/>
        </w:numPr>
        <w:rPr>
          <w:ins w:id="107" w:author="Young, Thomas" w:date="2018-10-02T14:09:00Z"/>
          <w:lang w:val="en-US"/>
        </w:rPr>
      </w:pPr>
      <w:ins w:id="108" w:author="Young, Thomas" w:date="2018-10-02T14:09:00Z">
        <w:r>
          <w:rPr>
            <w:lang w:val="en-US"/>
          </w:rPr>
          <w:t>Keep number of first time set up steps to a minimum (4?)</w:t>
        </w:r>
      </w:ins>
    </w:p>
    <w:p w:rsidR="00403410" w:rsidRPr="00403410" w:rsidRDefault="00403410">
      <w:pPr>
        <w:pStyle w:val="ListParagraph"/>
        <w:numPr>
          <w:ilvl w:val="2"/>
          <w:numId w:val="4"/>
        </w:numPr>
        <w:rPr>
          <w:ins w:id="109" w:author="Young, Thomas" w:date="2018-10-02T14:07:00Z"/>
          <w:lang w:val="en-US"/>
        </w:rPr>
        <w:pPrChange w:id="110" w:author="Young, Thomas" w:date="2018-10-02T14:10:00Z">
          <w:pPr>
            <w:pStyle w:val="ListParagraph"/>
            <w:numPr>
              <w:numId w:val="4"/>
            </w:numPr>
            <w:ind w:hanging="360"/>
          </w:pPr>
        </w:pPrChange>
      </w:pPr>
      <w:ins w:id="111" w:author="Young, Thomas" w:date="2018-10-02T14:09:00Z">
        <w:r>
          <w:rPr>
            <w:lang w:val="en-US"/>
          </w:rPr>
          <w:t xml:space="preserve">Keep number of </w:t>
        </w:r>
      </w:ins>
      <w:ins w:id="112" w:author="Young, Thomas" w:date="2018-10-02T14:10:00Z">
        <w:r>
          <w:rPr>
            <w:lang w:val="en-US"/>
          </w:rPr>
          <w:t>sequential set up steps to a minimum (2?)</w:t>
        </w:r>
      </w:ins>
    </w:p>
    <w:p w:rsidR="00403410" w:rsidRDefault="00403410" w:rsidP="00403410">
      <w:pPr>
        <w:pStyle w:val="ListParagraph"/>
        <w:numPr>
          <w:ilvl w:val="0"/>
          <w:numId w:val="4"/>
        </w:numPr>
        <w:rPr>
          <w:ins w:id="113" w:author="Young, Thomas" w:date="2018-10-02T14:10:00Z"/>
          <w:lang w:val="en-US"/>
        </w:rPr>
      </w:pPr>
      <w:ins w:id="114" w:author="Young, Thomas" w:date="2018-10-02T14:10:00Z">
        <w:r>
          <w:rPr>
            <w:lang w:val="en-US"/>
          </w:rPr>
          <w:t>Be versatile</w:t>
        </w:r>
      </w:ins>
    </w:p>
    <w:p w:rsidR="00403410" w:rsidRDefault="00403410" w:rsidP="00403410">
      <w:pPr>
        <w:pStyle w:val="ListParagraph"/>
        <w:numPr>
          <w:ilvl w:val="1"/>
          <w:numId w:val="4"/>
        </w:numPr>
        <w:rPr>
          <w:ins w:id="115" w:author="Young, Thomas" w:date="2018-10-02T14:10:00Z"/>
          <w:lang w:val="en-US"/>
        </w:rPr>
      </w:pPr>
      <w:ins w:id="116" w:author="Young, Thomas" w:date="2018-10-02T14:10:00Z">
        <w:r>
          <w:rPr>
            <w:lang w:val="en-US"/>
          </w:rPr>
          <w:t>Allow students to play with as well as providing demonstration for the class</w:t>
        </w:r>
      </w:ins>
    </w:p>
    <w:p w:rsidR="00403410" w:rsidRDefault="00403410" w:rsidP="00403410">
      <w:pPr>
        <w:pStyle w:val="ListParagraph"/>
        <w:numPr>
          <w:ilvl w:val="1"/>
          <w:numId w:val="4"/>
        </w:numPr>
        <w:rPr>
          <w:ins w:id="117" w:author="Young, Thomas" w:date="2018-10-02T14:11:00Z"/>
          <w:lang w:val="en-US"/>
        </w:rPr>
      </w:pPr>
      <w:ins w:id="118" w:author="Young, Thomas" w:date="2018-10-02T14:11:00Z">
        <w:r>
          <w:rPr>
            <w:lang w:val="en-US"/>
          </w:rPr>
          <w:t>Allow for multiple different ways to interact with it</w:t>
        </w:r>
      </w:ins>
    </w:p>
    <w:p w:rsidR="00403410" w:rsidRDefault="00403410" w:rsidP="00403410">
      <w:pPr>
        <w:pStyle w:val="ListParagraph"/>
        <w:numPr>
          <w:ilvl w:val="2"/>
          <w:numId w:val="4"/>
        </w:numPr>
        <w:rPr>
          <w:ins w:id="119" w:author="Young, Thomas" w:date="2018-10-02T14:11:00Z"/>
          <w:lang w:val="en-US"/>
        </w:rPr>
      </w:pPr>
      <w:ins w:id="120" w:author="Young, Thomas" w:date="2018-10-02T14:11:00Z">
        <w:r>
          <w:rPr>
            <w:lang w:val="en-US"/>
          </w:rPr>
          <w:t>Downloading midi files from the internet</w:t>
        </w:r>
      </w:ins>
    </w:p>
    <w:p w:rsidR="00403410" w:rsidRPr="009B545A" w:rsidRDefault="009B545A">
      <w:pPr>
        <w:pStyle w:val="ListParagraph"/>
        <w:numPr>
          <w:ilvl w:val="2"/>
          <w:numId w:val="4"/>
        </w:numPr>
        <w:rPr>
          <w:ins w:id="121" w:author="Young, Thomas" w:date="2018-10-02T14:03:00Z"/>
          <w:lang w:val="en-US"/>
        </w:rPr>
        <w:pPrChange w:id="122" w:author="Young, Thomas" w:date="2018-10-02T14:12:00Z">
          <w:pPr/>
        </w:pPrChange>
      </w:pPr>
      <w:ins w:id="123" w:author="Young, Thomas" w:date="2018-10-02T14:12:00Z">
        <w:r w:rsidRPr="009B545A">
          <w:rPr>
            <w:lang w:val="en-US"/>
          </w:rPr>
          <w:t>Plugging</w:t>
        </w:r>
      </w:ins>
      <w:ins w:id="124" w:author="Young, Thomas" w:date="2018-10-02T14:11:00Z">
        <w:r w:rsidRPr="009B545A">
          <w:rPr>
            <w:lang w:val="en-US"/>
          </w:rPr>
          <w:t xml:space="preserve"> into </w:t>
        </w:r>
      </w:ins>
      <w:ins w:id="125" w:author="Young, Thomas" w:date="2018-10-02T14:12:00Z">
        <w:r w:rsidRPr="009B545A">
          <w:rPr>
            <w:lang w:val="en-US"/>
          </w:rPr>
          <w:t>existing midi keyboards and systems</w:t>
        </w:r>
      </w:ins>
    </w:p>
    <w:p w:rsidR="00555B94" w:rsidRDefault="009B545A">
      <w:pPr>
        <w:pStyle w:val="Heading3"/>
        <w:rPr>
          <w:ins w:id="126" w:author="Young, Thomas" w:date="2018-09-18T14:14:00Z"/>
          <w:lang w:val="en-US"/>
        </w:rPr>
        <w:pPrChange w:id="127" w:author="Young, Thomas" w:date="2018-10-02T14:12:00Z">
          <w:pPr/>
        </w:pPrChange>
      </w:pPr>
      <w:ins w:id="128" w:author="Young, Thomas" w:date="2018-10-02T14:12:00Z">
        <w:r>
          <w:rPr>
            <w:lang w:val="en-US"/>
          </w:rPr>
          <w:t>Technical Requirements</w:t>
        </w:r>
      </w:ins>
    </w:p>
    <w:p w:rsidR="00555B94" w:rsidRDefault="00633337" w:rsidP="00555B94">
      <w:pPr>
        <w:pStyle w:val="ListParagraph"/>
        <w:numPr>
          <w:ilvl w:val="0"/>
          <w:numId w:val="2"/>
        </w:numPr>
        <w:rPr>
          <w:ins w:id="129" w:author="Young, Thomas" w:date="2018-09-18T14:23:00Z"/>
          <w:lang w:val="en-US"/>
        </w:rPr>
      </w:pPr>
      <w:ins w:id="130" w:author="Young, Thomas" w:date="2018-09-18T14:22:00Z">
        <w:r>
          <w:rPr>
            <w:lang w:val="en-US"/>
          </w:rPr>
          <w:t>Easily import MIDI files that have been downloaded or made by the music students</w:t>
        </w:r>
      </w:ins>
    </w:p>
    <w:p w:rsidR="005C1A07" w:rsidRDefault="00633337" w:rsidP="00555B94">
      <w:pPr>
        <w:pStyle w:val="ListParagraph"/>
        <w:numPr>
          <w:ilvl w:val="0"/>
          <w:numId w:val="2"/>
        </w:numPr>
        <w:rPr>
          <w:ins w:id="131" w:author="Young, Thomas" w:date="2018-09-18T14:55:00Z"/>
          <w:lang w:val="en-US"/>
        </w:rPr>
      </w:pPr>
      <w:ins w:id="132" w:author="Young, Thomas" w:date="2018-09-18T14:23:00Z">
        <w:r>
          <w:rPr>
            <w:lang w:val="en-US"/>
          </w:rPr>
          <w:t>Easily select what track should be played by the</w:t>
        </w:r>
      </w:ins>
      <w:ins w:id="133" w:author="Young, Thomas" w:date="2018-09-18T14:33:00Z">
        <w:r w:rsidR="005C1A07">
          <w:rPr>
            <w:lang w:val="en-US"/>
          </w:rPr>
          <w:t xml:space="preserve"> robot </w:t>
        </w:r>
      </w:ins>
    </w:p>
    <w:p w:rsidR="004A743E" w:rsidRDefault="004A743E" w:rsidP="004A743E">
      <w:pPr>
        <w:pStyle w:val="ListParagraph"/>
        <w:numPr>
          <w:ilvl w:val="1"/>
          <w:numId w:val="2"/>
        </w:numPr>
        <w:rPr>
          <w:ins w:id="134" w:author="Young, Thomas" w:date="2018-09-18T14:55:00Z"/>
          <w:lang w:val="en-US"/>
        </w:rPr>
      </w:pPr>
      <w:ins w:id="135" w:author="Young, Thomas" w:date="2018-09-18T14:55:00Z">
        <w:r>
          <w:rPr>
            <w:lang w:val="en-US"/>
          </w:rPr>
          <w:t>GUI with all tacks displayed and a representation of what notes will be played</w:t>
        </w:r>
      </w:ins>
    </w:p>
    <w:p w:rsidR="004A743E" w:rsidRDefault="004A743E">
      <w:pPr>
        <w:pStyle w:val="ListParagraph"/>
        <w:numPr>
          <w:ilvl w:val="2"/>
          <w:numId w:val="2"/>
        </w:numPr>
        <w:rPr>
          <w:ins w:id="136" w:author="Young, Thomas" w:date="2018-09-18T14:34:00Z"/>
          <w:lang w:val="en-US"/>
        </w:rPr>
        <w:pPrChange w:id="137" w:author="Young, Thomas" w:date="2018-09-18T14:55:00Z">
          <w:pPr>
            <w:pStyle w:val="ListParagraph"/>
            <w:numPr>
              <w:numId w:val="2"/>
            </w:numPr>
            <w:ind w:hanging="360"/>
          </w:pPr>
        </w:pPrChange>
      </w:pPr>
      <w:ins w:id="138" w:author="Young, Thomas" w:date="2018-09-18T14:55:00Z">
        <w:r>
          <w:rPr>
            <w:lang w:val="en-US"/>
          </w:rPr>
          <w:t>Either sheet music or a graphical score</w:t>
        </w:r>
      </w:ins>
    </w:p>
    <w:p w:rsidR="005C1A07" w:rsidRDefault="005C1A07" w:rsidP="00555B94">
      <w:pPr>
        <w:pStyle w:val="ListParagraph"/>
        <w:numPr>
          <w:ilvl w:val="0"/>
          <w:numId w:val="2"/>
        </w:numPr>
        <w:rPr>
          <w:ins w:id="139" w:author="Young, Thomas" w:date="2018-09-18T14:34:00Z"/>
          <w:lang w:val="en-US"/>
        </w:rPr>
      </w:pPr>
      <w:ins w:id="140" w:author="Young, Thomas" w:date="2018-09-18T14:34:00Z">
        <w:r>
          <w:rPr>
            <w:lang w:val="en-US"/>
          </w:rPr>
          <w:t xml:space="preserve">Be easy to set up </w:t>
        </w:r>
      </w:ins>
    </w:p>
    <w:p w:rsidR="00633337" w:rsidRDefault="00F44CD5" w:rsidP="005C1A07">
      <w:pPr>
        <w:pStyle w:val="ListParagraph"/>
        <w:numPr>
          <w:ilvl w:val="1"/>
          <w:numId w:val="2"/>
        </w:numPr>
        <w:rPr>
          <w:ins w:id="141" w:author="Young, Thomas" w:date="2018-09-18T14:51:00Z"/>
          <w:lang w:val="en-US"/>
        </w:rPr>
      </w:pPr>
      <w:ins w:id="142" w:author="Young, Thomas" w:date="2018-09-18T14:51:00Z">
        <w:r>
          <w:rPr>
            <w:lang w:val="en-US"/>
          </w:rPr>
          <w:t>Single cable from computer to device</w:t>
        </w:r>
      </w:ins>
      <w:ins w:id="143" w:author="Young, Thomas" w:date="2018-09-18T14:52:00Z">
        <w:r w:rsidR="004A743E">
          <w:rPr>
            <w:lang w:val="en-US"/>
          </w:rPr>
          <w:t xml:space="preserve"> (Power??)</w:t>
        </w:r>
      </w:ins>
    </w:p>
    <w:p w:rsidR="00F44CD5" w:rsidRDefault="00F44CD5" w:rsidP="005C1A07">
      <w:pPr>
        <w:pStyle w:val="ListParagraph"/>
        <w:numPr>
          <w:ilvl w:val="1"/>
          <w:numId w:val="2"/>
        </w:numPr>
        <w:rPr>
          <w:ins w:id="144" w:author="Young, Thomas" w:date="2018-09-18T14:51:00Z"/>
          <w:lang w:val="en-US"/>
        </w:rPr>
      </w:pPr>
      <w:ins w:id="145" w:author="Young, Thomas" w:date="2018-09-18T14:51:00Z">
        <w:r>
          <w:rPr>
            <w:lang w:val="en-US"/>
          </w:rPr>
          <w:t>No drivers required.</w:t>
        </w:r>
      </w:ins>
    </w:p>
    <w:p w:rsidR="00F44CD5" w:rsidRDefault="00F44CD5" w:rsidP="005C1A07">
      <w:pPr>
        <w:pStyle w:val="ListParagraph"/>
        <w:numPr>
          <w:ilvl w:val="1"/>
          <w:numId w:val="2"/>
        </w:numPr>
        <w:rPr>
          <w:ins w:id="146" w:author="Young, Thomas" w:date="2018-09-18T14:51:00Z"/>
          <w:lang w:val="en-US"/>
        </w:rPr>
      </w:pPr>
      <w:ins w:id="147" w:author="Young, Thomas" w:date="2018-09-18T14:51:00Z">
        <w:r>
          <w:rPr>
            <w:lang w:val="en-US"/>
          </w:rPr>
          <w:t>No looking for the right port to use</w:t>
        </w:r>
      </w:ins>
    </w:p>
    <w:p w:rsidR="00CC54E9" w:rsidRPr="00CC54E9" w:rsidRDefault="004A743E">
      <w:pPr>
        <w:pStyle w:val="ListParagraph"/>
        <w:numPr>
          <w:ilvl w:val="1"/>
          <w:numId w:val="2"/>
        </w:numPr>
        <w:rPr>
          <w:ins w:id="148" w:author="Young, Thomas" w:date="2018-10-02T14:40:00Z"/>
          <w:lang w:val="en-US"/>
        </w:rPr>
      </w:pPr>
      <w:ins w:id="149" w:author="Young, Thomas" w:date="2018-09-18T14:52:00Z">
        <w:r w:rsidRPr="00CC54E9">
          <w:rPr>
            <w:lang w:val="en-US"/>
          </w:rPr>
          <w:t>Simple, well documented user interfac</w:t>
        </w:r>
      </w:ins>
      <w:ins w:id="150" w:author="Young, Thomas" w:date="2018-09-18T14:55:00Z">
        <w:r w:rsidRPr="00CC54E9">
          <w:rPr>
            <w:lang w:val="en-US"/>
          </w:rPr>
          <w:t>e</w:t>
        </w:r>
      </w:ins>
    </w:p>
    <w:p w:rsidR="00CC54E9" w:rsidRDefault="00CC54E9">
      <w:pPr>
        <w:pStyle w:val="ListParagraph"/>
        <w:numPr>
          <w:ilvl w:val="0"/>
          <w:numId w:val="2"/>
        </w:numPr>
        <w:rPr>
          <w:ins w:id="151" w:author="Young, Thomas" w:date="2018-10-02T14:39:00Z"/>
          <w:lang w:val="en-US"/>
        </w:rPr>
        <w:pPrChange w:id="152" w:author="Young, Thomas" w:date="2018-10-02T14:39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153" w:author="Young, Thomas" w:date="2018-10-02T14:40:00Z">
        <w:r w:rsidRPr="003B47B0">
          <w:rPr>
            <w:lang w:val="en-US"/>
          </w:rPr>
          <w:t>Robot needs to be able to play the song that it receives in real time.</w:t>
        </w:r>
      </w:ins>
    </w:p>
    <w:p w:rsidR="004A743E" w:rsidRDefault="004A743E" w:rsidP="004A743E">
      <w:pPr>
        <w:pStyle w:val="ListParagraph"/>
        <w:numPr>
          <w:ilvl w:val="0"/>
          <w:numId w:val="2"/>
        </w:numPr>
        <w:rPr>
          <w:ins w:id="154" w:author="Young, Thomas" w:date="2018-09-18T14:57:00Z"/>
          <w:lang w:val="en-US"/>
        </w:rPr>
      </w:pPr>
      <w:ins w:id="155" w:author="Young, Thomas" w:date="2018-09-18T14:57:00Z">
        <w:r>
          <w:rPr>
            <w:lang w:val="en-US"/>
          </w:rPr>
          <w:t xml:space="preserve">Robot should be </w:t>
        </w:r>
      </w:ins>
      <w:ins w:id="156" w:author="Young, Thomas" w:date="2018-09-18T14:58:00Z">
        <w:r>
          <w:rPr>
            <w:lang w:val="en-US"/>
          </w:rPr>
          <w:t>compatible</w:t>
        </w:r>
      </w:ins>
      <w:ins w:id="157" w:author="Young, Thomas" w:date="2018-09-18T14:57:00Z">
        <w:r>
          <w:rPr>
            <w:lang w:val="en-US"/>
          </w:rPr>
          <w:t xml:space="preserve"> with other, </w:t>
        </w:r>
      </w:ins>
      <w:ins w:id="158" w:author="Young, Thomas" w:date="2018-09-18T14:58:00Z">
        <w:r>
          <w:rPr>
            <w:lang w:val="en-US"/>
          </w:rPr>
          <w:t>existing</w:t>
        </w:r>
      </w:ins>
      <w:ins w:id="159" w:author="Young, Thomas" w:date="2018-09-18T14:57:00Z">
        <w:r>
          <w:rPr>
            <w:lang w:val="en-US"/>
          </w:rPr>
          <w:t>, MIDI devices.</w:t>
        </w:r>
      </w:ins>
    </w:p>
    <w:p w:rsidR="004A743E" w:rsidRDefault="004A743E" w:rsidP="004A743E">
      <w:pPr>
        <w:pStyle w:val="ListParagraph"/>
        <w:numPr>
          <w:ilvl w:val="1"/>
          <w:numId w:val="2"/>
        </w:numPr>
        <w:rPr>
          <w:ins w:id="160" w:author="Young, Thomas" w:date="2018-10-02T14:13:00Z"/>
          <w:lang w:val="en-US"/>
        </w:rPr>
      </w:pPr>
      <w:ins w:id="161" w:author="Young, Thomas" w:date="2018-09-18T14:58:00Z">
        <w:r>
          <w:rPr>
            <w:lang w:val="en-US"/>
          </w:rPr>
          <w:t>Follows MIDI protocol</w:t>
        </w:r>
      </w:ins>
    </w:p>
    <w:p w:rsidR="009B545A" w:rsidRDefault="009B545A" w:rsidP="004A743E">
      <w:pPr>
        <w:pStyle w:val="ListParagraph"/>
        <w:numPr>
          <w:ilvl w:val="1"/>
          <w:numId w:val="2"/>
        </w:numPr>
        <w:rPr>
          <w:ins w:id="162" w:author="Young, Thomas" w:date="2018-09-18T14:58:00Z"/>
          <w:lang w:val="en-US"/>
        </w:rPr>
      </w:pPr>
      <w:ins w:id="163" w:author="Young, Thomas" w:date="2018-10-02T14:13:00Z">
        <w:r>
          <w:rPr>
            <w:lang w:val="en-US"/>
          </w:rPr>
          <w:t>Be able to be used with at least the current set of keyboards found in the music classrooms</w:t>
        </w:r>
      </w:ins>
    </w:p>
    <w:p w:rsidR="004A743E" w:rsidRPr="004A743E" w:rsidRDefault="004A743E">
      <w:pPr>
        <w:pStyle w:val="ListParagraph"/>
        <w:numPr>
          <w:ilvl w:val="0"/>
          <w:numId w:val="2"/>
        </w:numPr>
        <w:rPr>
          <w:ins w:id="164" w:author="Young, Thomas" w:date="2018-09-11T14:28:00Z"/>
          <w:lang w:val="en-US"/>
          <w:rPrChange w:id="165" w:author="Young, Thomas" w:date="2018-09-18T14:58:00Z">
            <w:rPr>
              <w:ins w:id="166" w:author="Young, Thomas" w:date="2018-09-11T14:28:00Z"/>
              <w:lang w:val="en-US"/>
            </w:rPr>
          </w:rPrChange>
        </w:rPr>
        <w:pPrChange w:id="167" w:author="Young, Thomas" w:date="2018-09-18T14:58:00Z">
          <w:pPr>
            <w:pStyle w:val="Heading3"/>
          </w:pPr>
        </w:pPrChange>
      </w:pPr>
      <w:ins w:id="168" w:author="Young, Thomas" w:date="2018-09-18T14:59:00Z">
        <w:r>
          <w:rPr>
            <w:lang w:val="en-US"/>
          </w:rPr>
          <w:t>Robot needs to be able to play notes quickly</w:t>
        </w:r>
      </w:ins>
      <w:ins w:id="169" w:author="Young, Thomas" w:date="2018-10-02T14:13:00Z">
        <w:r w:rsidR="009B545A">
          <w:rPr>
            <w:lang w:val="en-US"/>
          </w:rPr>
          <w:t xml:space="preserve"> to allow it to play as many different songs as possible.</w:t>
        </w:r>
      </w:ins>
    </w:p>
    <w:p w:rsidR="001D5B2B" w:rsidRDefault="001D5B2B" w:rsidP="001D5B2B">
      <w:pPr>
        <w:pStyle w:val="Heading2"/>
        <w:rPr>
          <w:ins w:id="170" w:author="Young, Thomas" w:date="2018-09-11T14:34:00Z"/>
          <w:lang w:val="en-US"/>
        </w:rPr>
      </w:pPr>
      <w:ins w:id="171" w:author="Young, Thomas" w:date="2018-09-11T14:27:00Z">
        <w:r>
          <w:rPr>
            <w:lang w:val="en-US"/>
          </w:rPr>
          <w:t>Analysis of the Problem</w:t>
        </w:r>
      </w:ins>
    </w:p>
    <w:p w:rsidR="005E2003" w:rsidRDefault="005E2003" w:rsidP="005E2003">
      <w:pPr>
        <w:pStyle w:val="Heading3"/>
        <w:rPr>
          <w:ins w:id="172" w:author="Young, Thomas" w:date="2018-09-24T20:54:00Z"/>
          <w:lang w:val="en-US"/>
        </w:rPr>
      </w:pPr>
      <w:ins w:id="173" w:author="Young, Thomas" w:date="2018-09-11T14:34:00Z">
        <w:r>
          <w:rPr>
            <w:lang w:val="en-US"/>
          </w:rPr>
          <w:t>Contstraints and limitations</w:t>
        </w:r>
      </w:ins>
    </w:p>
    <w:p w:rsidR="004A743E" w:rsidRDefault="009F693B">
      <w:pPr>
        <w:rPr>
          <w:ins w:id="174" w:author="Young, Thomas" w:date="2018-09-25T15:08:00Z"/>
          <w:lang w:val="en-US"/>
        </w:rPr>
      </w:pPr>
      <w:ins w:id="175" w:author="Young, Thomas" w:date="2018-09-24T20:54:00Z">
        <w:r>
          <w:rPr>
            <w:lang w:val="en-US"/>
          </w:rPr>
          <w:t xml:space="preserve">The limitations I face with this project are that </w:t>
        </w:r>
      </w:ins>
      <w:ins w:id="176" w:author="Young, Thomas" w:date="2018-09-24T20:55:00Z">
        <w:r>
          <w:rPr>
            <w:lang w:val="en-US"/>
          </w:rPr>
          <w:t xml:space="preserve">the Arduino </w:t>
        </w:r>
      </w:ins>
      <w:ins w:id="177" w:author="Thomas Young" w:date="2018-09-25T15:07:00Z">
        <w:r w:rsidR="00450834">
          <w:rPr>
            <w:lang w:val="en-US"/>
          </w:rPr>
          <w:t>only has a relatively small memory available to the program</w:t>
        </w:r>
      </w:ins>
      <w:ins w:id="178" w:author="Thomas Young" w:date="2018-09-25T15:08:00Z">
        <w:r w:rsidR="00450834">
          <w:rPr>
            <w:lang w:val="en-US"/>
          </w:rPr>
          <w:t xml:space="preserve"> (32KB</w:t>
        </w:r>
      </w:ins>
      <w:ins w:id="179" w:author="Young, Thomas" w:date="2018-10-02T14:40:00Z">
        <w:r w:rsidR="00CC54E9">
          <w:rPr>
            <w:lang w:val="en-US"/>
          </w:rPr>
          <w:t xml:space="preserve"> for the script</w:t>
        </w:r>
      </w:ins>
      <w:ins w:id="180" w:author="Thomas Young" w:date="2018-09-25T15:08:00Z">
        <w:r w:rsidR="00450834">
          <w:rPr>
            <w:lang w:val="en-US"/>
          </w:rPr>
          <w:t xml:space="preserve"> and 2KB of RAM)</w:t>
        </w:r>
      </w:ins>
      <w:ins w:id="181" w:author="Thomas Young" w:date="2018-09-25T15:07:00Z">
        <w:r w:rsidR="00450834">
          <w:rPr>
            <w:lang w:val="en-US"/>
          </w:rPr>
          <w:t xml:space="preserve">. This means the program I write for the </w:t>
        </w:r>
      </w:ins>
      <w:ins w:id="182" w:author="Thomas Young" w:date="2018-09-25T15:08:00Z">
        <w:r w:rsidR="00450834">
          <w:rPr>
            <w:lang w:val="en-US"/>
          </w:rPr>
          <w:t>Arduino</w:t>
        </w:r>
      </w:ins>
      <w:ins w:id="183" w:author="Thomas Young" w:date="2018-09-25T15:07:00Z">
        <w:r w:rsidR="00450834">
          <w:rPr>
            <w:lang w:val="en-US"/>
          </w:rPr>
          <w:t xml:space="preserve"> will need to be very light </w:t>
        </w:r>
        <w:proofErr w:type="gramStart"/>
        <w:r w:rsidR="00450834">
          <w:rPr>
            <w:lang w:val="en-US"/>
          </w:rPr>
          <w:t>weight</w:t>
        </w:r>
      </w:ins>
      <w:proofErr w:type="gramEnd"/>
      <w:ins w:id="184" w:author="Young, Thomas" w:date="2018-10-02T14:41:00Z">
        <w:r w:rsidR="00CC54E9">
          <w:rPr>
            <w:lang w:val="en-US"/>
          </w:rPr>
          <w:t xml:space="preserve"> so it can be run on the Arduino.</w:t>
        </w:r>
      </w:ins>
      <w:ins w:id="185" w:author="Thomas Young" w:date="2018-09-25T15:07:00Z">
        <w:del w:id="186" w:author="Young, Thomas" w:date="2018-10-02T14:40:00Z">
          <w:r w:rsidR="00450834" w:rsidDel="00CC54E9">
            <w:rPr>
              <w:lang w:val="en-US"/>
            </w:rPr>
            <w:delText>.</w:delText>
          </w:r>
        </w:del>
      </w:ins>
      <w:ins w:id="187" w:author="Young, Thomas" w:date="2018-09-24T20:55:00Z">
        <w:del w:id="188" w:author="Thomas Young" w:date="2018-09-25T15:07:00Z">
          <w:r w:rsidDel="00145DEB">
            <w:rPr>
              <w:lang w:val="en-US"/>
            </w:rPr>
            <w:delText xml:space="preserve">is </w:delText>
          </w:r>
        </w:del>
      </w:ins>
    </w:p>
    <w:p w:rsidR="00450834" w:rsidRDefault="00450834">
      <w:pPr>
        <w:rPr>
          <w:ins w:id="189" w:author="Young, Thomas" w:date="2018-09-25T15:12:00Z"/>
          <w:lang w:val="en-US"/>
        </w:rPr>
      </w:pPr>
      <w:ins w:id="190" w:author="Young, Thomas" w:date="2018-09-25T15:09:00Z">
        <w:r>
          <w:rPr>
            <w:lang w:val="en-US"/>
          </w:rPr>
          <w:t xml:space="preserve">The </w:t>
        </w:r>
      </w:ins>
      <w:ins w:id="191" w:author="Young, Thomas" w:date="2018-09-25T15:10:00Z">
        <w:r>
          <w:rPr>
            <w:lang w:val="en-US"/>
          </w:rPr>
          <w:t>Arduino</w:t>
        </w:r>
      </w:ins>
      <w:ins w:id="192" w:author="Young, Thomas" w:date="2018-09-25T15:09:00Z">
        <w:r>
          <w:rPr>
            <w:lang w:val="en-US"/>
          </w:rPr>
          <w:t xml:space="preserve"> is also slow</w:t>
        </w:r>
      </w:ins>
      <w:ins w:id="193" w:author="Young, Thomas" w:date="2018-10-10T12:41:00Z">
        <w:r w:rsidR="008F786E">
          <w:rPr>
            <w:lang w:val="en-IM"/>
          </w:rPr>
          <w:t xml:space="preserve"> (Clock runs rather slow in comparison to other machines)</w:t>
        </w:r>
      </w:ins>
      <w:ins w:id="194" w:author="Young, Thomas" w:date="2018-09-25T15:09:00Z">
        <w:r>
          <w:rPr>
            <w:lang w:val="en-US"/>
          </w:rPr>
          <w:t xml:space="preserve">. This means it may </w:t>
        </w:r>
        <w:proofErr w:type="gramStart"/>
        <w:r>
          <w:rPr>
            <w:lang w:val="en-US"/>
          </w:rPr>
          <w:t>lag behind</w:t>
        </w:r>
        <w:proofErr w:type="gramEnd"/>
        <w:r>
          <w:rPr>
            <w:lang w:val="en-US"/>
          </w:rPr>
          <w:t xml:space="preserve"> the MIDI inputs and drop bits of data and commands.</w:t>
        </w:r>
      </w:ins>
      <w:ins w:id="195" w:author="Young, Thomas" w:date="2018-09-25T15:10:00Z">
        <w:r>
          <w:rPr>
            <w:lang w:val="en-US"/>
          </w:rPr>
          <w:t xml:space="preserve"> This means I need to develop a program that can keep up with the torrent of data that is supplied </w:t>
        </w:r>
      </w:ins>
      <w:ins w:id="196" w:author="Young, Thomas" w:date="2018-09-25T15:11:00Z">
        <w:r>
          <w:rPr>
            <w:lang w:val="en-US"/>
          </w:rPr>
          <w:t>b</w:t>
        </w:r>
      </w:ins>
      <w:ins w:id="197" w:author="Young, Thomas" w:date="2018-09-25T15:10:00Z">
        <w:r>
          <w:rPr>
            <w:lang w:val="en-US"/>
          </w:rPr>
          <w:t>y the serial input</w:t>
        </w:r>
      </w:ins>
      <w:ins w:id="198" w:author="Young, Thomas" w:date="2018-09-25T15:12:00Z">
        <w:r>
          <w:rPr>
            <w:lang w:val="en-US"/>
          </w:rPr>
          <w:t>.</w:t>
        </w:r>
      </w:ins>
    </w:p>
    <w:p w:rsidR="00450834" w:rsidRPr="004A743E" w:rsidRDefault="00450834">
      <w:pPr>
        <w:rPr>
          <w:ins w:id="199" w:author="Young, Thomas" w:date="2018-09-11T14:34:00Z"/>
          <w:lang w:val="en-US"/>
          <w:rPrChange w:id="200" w:author="Young, Thomas" w:date="2018-09-18T15:00:00Z">
            <w:rPr>
              <w:ins w:id="201" w:author="Young, Thomas" w:date="2018-09-11T14:34:00Z"/>
              <w:lang w:val="en-US"/>
            </w:rPr>
          </w:rPrChange>
        </w:rPr>
        <w:pPrChange w:id="202" w:author="Young, Thomas" w:date="2018-09-18T15:00:00Z">
          <w:pPr>
            <w:pStyle w:val="Heading3"/>
          </w:pPr>
        </w:pPrChange>
      </w:pPr>
      <w:ins w:id="203" w:author="Young, Thomas" w:date="2018-09-25T15:12:00Z">
        <w:r>
          <w:rPr>
            <w:lang w:val="en-US"/>
          </w:rPr>
          <w:t xml:space="preserve">The </w:t>
        </w:r>
      </w:ins>
      <w:ins w:id="204" w:author="Young, Thomas" w:date="2018-09-25T15:13:00Z">
        <w:r>
          <w:rPr>
            <w:lang w:val="en-US"/>
          </w:rPr>
          <w:t>Arduino</w:t>
        </w:r>
      </w:ins>
      <w:ins w:id="205" w:author="Young, Thomas" w:date="2018-09-25T15:12:00Z">
        <w:r>
          <w:rPr>
            <w:lang w:val="en-US"/>
          </w:rPr>
          <w:t xml:space="preserve"> serial input buffer is also quite small. This means that I would need to keep the data processing </w:t>
        </w:r>
      </w:ins>
      <w:ins w:id="206" w:author="Young, Thomas" w:date="2018-09-25T15:13:00Z">
        <w:r>
          <w:rPr>
            <w:lang w:val="en-US"/>
          </w:rPr>
          <w:t>quick,</w:t>
        </w:r>
      </w:ins>
      <w:ins w:id="207" w:author="Young, Thomas" w:date="2018-09-25T15:12:00Z">
        <w:r>
          <w:rPr>
            <w:lang w:val="en-US"/>
          </w:rPr>
          <w:t xml:space="preserve"> so </w:t>
        </w:r>
      </w:ins>
      <w:ins w:id="208" w:author="Young, Thomas" w:date="2018-09-25T15:13:00Z">
        <w:r>
          <w:rPr>
            <w:lang w:val="en-US"/>
          </w:rPr>
          <w:t>the buffer does not fill up and then miss bits of data and commands.</w:t>
        </w:r>
      </w:ins>
    </w:p>
    <w:p w:rsidR="005E2003" w:rsidRDefault="005E2003">
      <w:pPr>
        <w:pStyle w:val="Heading3"/>
        <w:rPr>
          <w:ins w:id="209" w:author="Young, Thomas" w:date="2018-10-10T12:42:00Z"/>
          <w:lang w:val="en-US"/>
        </w:rPr>
      </w:pPr>
      <w:ins w:id="210" w:author="Young, Thomas" w:date="2018-09-11T14:34:00Z">
        <w:r>
          <w:rPr>
            <w:lang w:val="en-US"/>
          </w:rPr>
          <w:t>Scope of the problem</w:t>
        </w:r>
      </w:ins>
    </w:p>
    <w:p w:rsidR="00B7791B" w:rsidRDefault="00B7791B" w:rsidP="00B7791B">
      <w:pPr>
        <w:pStyle w:val="Heading4"/>
        <w:rPr>
          <w:ins w:id="211" w:author="Young, Thomas" w:date="2018-10-10T12:43:00Z"/>
          <w:lang w:val="en-IM"/>
        </w:rPr>
      </w:pPr>
      <w:ins w:id="212" w:author="Young, Thomas" w:date="2018-10-10T12:43:00Z">
        <w:r>
          <w:rPr>
            <w:lang w:val="en-IM"/>
          </w:rPr>
          <w:t>IPSO Tables</w:t>
        </w:r>
      </w:ins>
    </w:p>
    <w:p w:rsidR="00B7791B" w:rsidRDefault="00B7791B" w:rsidP="00B7791B">
      <w:pPr>
        <w:rPr>
          <w:ins w:id="213" w:author="Young, Thomas" w:date="2018-10-10T12:43:00Z"/>
          <w:lang w:val="en-IM"/>
        </w:rPr>
      </w:pPr>
    </w:p>
    <w:p w:rsidR="00B7791B" w:rsidRPr="00B7791B" w:rsidRDefault="00B7791B" w:rsidP="00B7791B">
      <w:pPr>
        <w:pStyle w:val="Heading5"/>
        <w:rPr>
          <w:ins w:id="214" w:author="Young, Thomas" w:date="2018-10-10T12:42:00Z"/>
          <w:lang w:val="en-IM"/>
          <w:rPrChange w:id="215" w:author="Young, Thomas" w:date="2018-10-10T12:43:00Z">
            <w:rPr>
              <w:ins w:id="216" w:author="Young, Thomas" w:date="2018-10-10T12:42:00Z"/>
              <w:lang w:val="en-US"/>
            </w:rPr>
          </w:rPrChange>
        </w:rPr>
        <w:pPrChange w:id="217" w:author="Young, Thomas" w:date="2018-10-10T12:43:00Z">
          <w:pPr>
            <w:pStyle w:val="Heading3"/>
          </w:pPr>
        </w:pPrChange>
      </w:pPr>
      <w:ins w:id="218" w:author="Young, Thomas" w:date="2018-10-10T12:43:00Z">
        <w:r>
          <w:rPr>
            <w:lang w:val="en-IM"/>
          </w:rPr>
          <w:lastRenderedPageBreak/>
          <w:t>Ardunio IPSO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  <w:tblPrChange w:id="219" w:author="Young, Thomas" w:date="2018-10-10T12:43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988"/>
        <w:gridCol w:w="5022"/>
        <w:gridCol w:w="3006"/>
        <w:tblGridChange w:id="220">
          <w:tblGrid>
            <w:gridCol w:w="3005"/>
            <w:gridCol w:w="3005"/>
            <w:gridCol w:w="3006"/>
          </w:tblGrid>
        </w:tblGridChange>
      </w:tblGrid>
      <w:tr w:rsidR="00B7791B" w:rsidTr="00B7791B">
        <w:trPr>
          <w:ins w:id="221" w:author="Young, Thomas" w:date="2018-10-10T12:42:00Z"/>
        </w:trPr>
        <w:tc>
          <w:tcPr>
            <w:tcW w:w="988" w:type="dxa"/>
            <w:tcPrChange w:id="222" w:author="Young, Thomas" w:date="2018-10-10T12:43:00Z">
              <w:tcPr>
                <w:tcW w:w="3005" w:type="dxa"/>
              </w:tcPr>
            </w:tcPrChange>
          </w:tcPr>
          <w:p w:rsidR="00B7791B" w:rsidRPr="00B7791B" w:rsidRDefault="00B7791B" w:rsidP="00B7791B">
            <w:pPr>
              <w:jc w:val="center"/>
              <w:rPr>
                <w:ins w:id="223" w:author="Young, Thomas" w:date="2018-10-10T12:42:00Z"/>
                <w:rStyle w:val="SubtleReference"/>
                <w:lang w:val="en-IM"/>
                <w:rPrChange w:id="224" w:author="Young, Thomas" w:date="2018-10-10T12:42:00Z">
                  <w:rPr>
                    <w:ins w:id="225" w:author="Young, Thomas" w:date="2018-10-10T12:42:00Z"/>
                    <w:lang w:val="en-US"/>
                  </w:rPr>
                </w:rPrChange>
              </w:rPr>
              <w:pPrChange w:id="226" w:author="Young, Thomas" w:date="2018-10-10T12:42:00Z">
                <w:pPr/>
              </w:pPrChange>
            </w:pPr>
            <w:ins w:id="227" w:author="Young, Thomas" w:date="2018-10-10T12:42:00Z">
              <w:r>
                <w:rPr>
                  <w:rStyle w:val="SubtleReference"/>
                  <w:lang w:val="en-IM"/>
                </w:rPr>
                <w:t>ISPO</w:t>
              </w:r>
            </w:ins>
          </w:p>
        </w:tc>
        <w:tc>
          <w:tcPr>
            <w:tcW w:w="5022" w:type="dxa"/>
            <w:tcPrChange w:id="228" w:author="Young, Thomas" w:date="2018-10-10T12:43:00Z">
              <w:tcPr>
                <w:tcW w:w="3005" w:type="dxa"/>
              </w:tcPr>
            </w:tcPrChange>
          </w:tcPr>
          <w:p w:rsidR="00B7791B" w:rsidRPr="00B7791B" w:rsidRDefault="00B7791B" w:rsidP="00B7791B">
            <w:pPr>
              <w:jc w:val="center"/>
              <w:rPr>
                <w:ins w:id="229" w:author="Young, Thomas" w:date="2018-10-10T12:42:00Z"/>
                <w:rStyle w:val="SubtleReference"/>
                <w:lang w:val="en-IM"/>
                <w:rPrChange w:id="230" w:author="Young, Thomas" w:date="2018-10-10T12:42:00Z">
                  <w:rPr>
                    <w:ins w:id="231" w:author="Young, Thomas" w:date="2018-10-10T12:42:00Z"/>
                    <w:lang w:val="en-US"/>
                  </w:rPr>
                </w:rPrChange>
              </w:rPr>
              <w:pPrChange w:id="232" w:author="Young, Thomas" w:date="2018-10-10T12:42:00Z">
                <w:pPr/>
              </w:pPrChange>
            </w:pPr>
            <w:ins w:id="233" w:author="Young, Thomas" w:date="2018-10-10T12:42:00Z">
              <w:r>
                <w:rPr>
                  <w:rStyle w:val="SubtleReference"/>
                  <w:lang w:val="en-IM"/>
                </w:rPr>
                <w:t>Information</w:t>
              </w:r>
            </w:ins>
          </w:p>
        </w:tc>
        <w:tc>
          <w:tcPr>
            <w:tcW w:w="3006" w:type="dxa"/>
            <w:tcPrChange w:id="234" w:author="Young, Thomas" w:date="2018-10-10T12:43:00Z">
              <w:tcPr>
                <w:tcW w:w="3006" w:type="dxa"/>
              </w:tcPr>
            </w:tcPrChange>
          </w:tcPr>
          <w:p w:rsidR="00B7791B" w:rsidRPr="00B7791B" w:rsidRDefault="00B7791B" w:rsidP="00B7791B">
            <w:pPr>
              <w:jc w:val="center"/>
              <w:rPr>
                <w:ins w:id="235" w:author="Young, Thomas" w:date="2018-10-10T12:42:00Z"/>
                <w:rStyle w:val="SubtleReference"/>
                <w:lang w:val="en-IM"/>
                <w:rPrChange w:id="236" w:author="Young, Thomas" w:date="2018-10-10T12:46:00Z">
                  <w:rPr>
                    <w:ins w:id="237" w:author="Young, Thomas" w:date="2018-10-10T12:42:00Z"/>
                    <w:lang w:val="en-US"/>
                  </w:rPr>
                </w:rPrChange>
              </w:rPr>
              <w:pPrChange w:id="238" w:author="Young, Thomas" w:date="2018-10-10T12:42:00Z">
                <w:pPr/>
              </w:pPrChange>
            </w:pPr>
            <w:ins w:id="239" w:author="Young, Thomas" w:date="2018-10-10T12:46:00Z">
              <w:r>
                <w:rPr>
                  <w:rStyle w:val="SubtleReference"/>
                  <w:lang w:val="en-IM"/>
                </w:rPr>
                <w:t>Explanation</w:t>
              </w:r>
            </w:ins>
          </w:p>
        </w:tc>
      </w:tr>
      <w:tr w:rsidR="00B7791B" w:rsidTr="00B7791B">
        <w:trPr>
          <w:ins w:id="240" w:author="Young, Thomas" w:date="2018-10-10T12:42:00Z"/>
        </w:trPr>
        <w:tc>
          <w:tcPr>
            <w:tcW w:w="988" w:type="dxa"/>
            <w:tcPrChange w:id="241" w:author="Young, Thomas" w:date="2018-10-10T12:43:00Z">
              <w:tcPr>
                <w:tcW w:w="3005" w:type="dxa"/>
              </w:tcPr>
            </w:tcPrChange>
          </w:tcPr>
          <w:p w:rsidR="00B7791B" w:rsidRPr="00B7791B" w:rsidRDefault="00B7791B" w:rsidP="008F786E">
            <w:pPr>
              <w:rPr>
                <w:ins w:id="242" w:author="Young, Thomas" w:date="2018-10-10T12:42:00Z"/>
                <w:lang w:val="en-IM"/>
                <w:rPrChange w:id="243" w:author="Young, Thomas" w:date="2018-10-10T12:43:00Z">
                  <w:rPr>
                    <w:ins w:id="244" w:author="Young, Thomas" w:date="2018-10-10T12:42:00Z"/>
                    <w:lang w:val="en-US"/>
                  </w:rPr>
                </w:rPrChange>
              </w:rPr>
            </w:pPr>
            <w:ins w:id="245" w:author="Young, Thomas" w:date="2018-10-10T12:43:00Z">
              <w:r>
                <w:rPr>
                  <w:lang w:val="en-IM"/>
                </w:rPr>
                <w:t>Inpu</w:t>
              </w:r>
            </w:ins>
            <w:ins w:id="246" w:author="Young, Thomas" w:date="2018-10-10T12:44:00Z">
              <w:r>
                <w:rPr>
                  <w:lang w:val="en-IM"/>
                </w:rPr>
                <w:t>t</w:t>
              </w:r>
            </w:ins>
          </w:p>
        </w:tc>
        <w:tc>
          <w:tcPr>
            <w:tcW w:w="5022" w:type="dxa"/>
            <w:tcPrChange w:id="247" w:author="Young, Thomas" w:date="2018-10-10T12:43:00Z">
              <w:tcPr>
                <w:tcW w:w="3005" w:type="dxa"/>
              </w:tcPr>
            </w:tcPrChange>
          </w:tcPr>
          <w:p w:rsidR="00B7791B" w:rsidRDefault="00B7791B" w:rsidP="00B7791B">
            <w:pPr>
              <w:rPr>
                <w:ins w:id="248" w:author="Young, Thomas" w:date="2018-10-10T12:45:00Z"/>
                <w:lang w:val="en-IM"/>
              </w:rPr>
            </w:pPr>
            <w:ins w:id="249" w:author="Young, Thomas" w:date="2018-10-10T12:47:00Z">
              <w:r>
                <w:rPr>
                  <w:lang w:val="en-IM"/>
                </w:rPr>
                <w:t>Receive s</w:t>
              </w:r>
            </w:ins>
            <w:ins w:id="250" w:author="Young, Thomas" w:date="2018-10-10T12:44:00Z">
              <w:r w:rsidRPr="00B7791B">
                <w:rPr>
                  <w:lang w:val="en-IM"/>
                  <w:rPrChange w:id="251" w:author="Young, Thomas" w:date="2018-10-10T12:44:00Z">
                    <w:rPr>
                      <w:lang w:val="en-IM"/>
                    </w:rPr>
                  </w:rPrChange>
                </w:rPr>
                <w:t xml:space="preserve">erial </w:t>
              </w:r>
            </w:ins>
            <w:ins w:id="252" w:author="Young, Thomas" w:date="2018-10-10T12:47:00Z">
              <w:r>
                <w:rPr>
                  <w:lang w:val="en-IM"/>
                </w:rPr>
                <w:t>MIDI</w:t>
              </w:r>
            </w:ins>
            <w:ins w:id="253" w:author="Young, Thomas" w:date="2018-10-10T12:44:00Z">
              <w:r w:rsidRPr="00B7791B">
                <w:rPr>
                  <w:lang w:val="en-IM"/>
                  <w:rPrChange w:id="254" w:author="Young, Thomas" w:date="2018-10-10T12:44:00Z">
                    <w:rPr>
                      <w:lang w:val="en-IM"/>
                    </w:rPr>
                  </w:rPrChange>
                </w:rPr>
                <w:t xml:space="preserve"> </w:t>
              </w:r>
            </w:ins>
            <w:ins w:id="255" w:author="Young, Thomas" w:date="2018-10-10T12:47:00Z">
              <w:r>
                <w:rPr>
                  <w:lang w:val="en-IM"/>
                </w:rPr>
                <w:t>c</w:t>
              </w:r>
            </w:ins>
            <w:ins w:id="256" w:author="Young, Thomas" w:date="2018-10-10T12:44:00Z">
              <w:r w:rsidRPr="00B7791B">
                <w:rPr>
                  <w:lang w:val="en-IM"/>
                  <w:rPrChange w:id="257" w:author="Young, Thomas" w:date="2018-10-10T12:44:00Z">
                    <w:rPr>
                      <w:lang w:val="en-IM"/>
                    </w:rPr>
                  </w:rPrChange>
                </w:rPr>
                <w:t>ommands</w:t>
              </w:r>
            </w:ins>
          </w:p>
          <w:p w:rsidR="00B7791B" w:rsidRDefault="00B7791B" w:rsidP="00B7791B">
            <w:pPr>
              <w:pStyle w:val="ListParagraph"/>
              <w:numPr>
                <w:ilvl w:val="0"/>
                <w:numId w:val="6"/>
              </w:numPr>
              <w:rPr>
                <w:ins w:id="258" w:author="Young, Thomas" w:date="2018-10-10T12:45:00Z"/>
                <w:lang w:val="en-IM"/>
              </w:rPr>
            </w:pPr>
            <w:ins w:id="259" w:author="Young, Thomas" w:date="2018-10-10T12:45:00Z">
              <w:r>
                <w:rPr>
                  <w:lang w:val="en-IM"/>
                </w:rPr>
                <w:t>Note On</w:t>
              </w:r>
            </w:ins>
          </w:p>
          <w:p w:rsidR="00B7791B" w:rsidRDefault="00B7791B" w:rsidP="00B7791B">
            <w:pPr>
              <w:pStyle w:val="ListParagraph"/>
              <w:numPr>
                <w:ilvl w:val="0"/>
                <w:numId w:val="6"/>
              </w:numPr>
              <w:rPr>
                <w:ins w:id="260" w:author="Young, Thomas" w:date="2018-10-10T12:45:00Z"/>
                <w:lang w:val="en-IM"/>
              </w:rPr>
            </w:pPr>
            <w:ins w:id="261" w:author="Young, Thomas" w:date="2018-10-10T12:45:00Z">
              <w:r>
                <w:rPr>
                  <w:lang w:val="en-IM"/>
                </w:rPr>
                <w:t>Note Off</w:t>
              </w:r>
            </w:ins>
          </w:p>
          <w:p w:rsidR="00B7791B" w:rsidRPr="00B7791B" w:rsidRDefault="00B7791B" w:rsidP="00B7791B">
            <w:pPr>
              <w:pStyle w:val="ListParagraph"/>
              <w:numPr>
                <w:ilvl w:val="0"/>
                <w:numId w:val="6"/>
              </w:numPr>
              <w:rPr>
                <w:ins w:id="262" w:author="Young, Thomas" w:date="2018-10-10T12:44:00Z"/>
                <w:lang w:val="en-IM"/>
                <w:rPrChange w:id="263" w:author="Young, Thomas" w:date="2018-10-10T12:45:00Z">
                  <w:rPr>
                    <w:ins w:id="264" w:author="Young, Thomas" w:date="2018-10-10T12:44:00Z"/>
                    <w:lang w:val="en-IM"/>
                  </w:rPr>
                </w:rPrChange>
              </w:rPr>
              <w:pPrChange w:id="265" w:author="Young, Thomas" w:date="2018-10-10T12:45:00Z">
                <w:pPr/>
              </w:pPrChange>
            </w:pPr>
            <w:ins w:id="266" w:author="Young, Thomas" w:date="2018-10-10T12:45:00Z">
              <w:r>
                <w:rPr>
                  <w:lang w:val="en-IM"/>
                </w:rPr>
                <w:t>All Notes Off</w:t>
              </w:r>
            </w:ins>
          </w:p>
          <w:p w:rsidR="00B7791B" w:rsidRPr="00B7791B" w:rsidRDefault="00B7791B" w:rsidP="008F786E">
            <w:pPr>
              <w:rPr>
                <w:ins w:id="267" w:author="Young, Thomas" w:date="2018-10-10T12:42:00Z"/>
                <w:lang w:val="en-IM"/>
                <w:rPrChange w:id="268" w:author="Young, Thomas" w:date="2018-10-10T12:44:00Z">
                  <w:rPr>
                    <w:ins w:id="269" w:author="Young, Thomas" w:date="2018-10-10T12:42:00Z"/>
                    <w:lang w:val="en-US"/>
                  </w:rPr>
                </w:rPrChange>
              </w:rPr>
            </w:pPr>
          </w:p>
        </w:tc>
        <w:tc>
          <w:tcPr>
            <w:tcW w:w="3006" w:type="dxa"/>
            <w:tcPrChange w:id="270" w:author="Young, Thomas" w:date="2018-10-10T12:43:00Z">
              <w:tcPr>
                <w:tcW w:w="3006" w:type="dxa"/>
              </w:tcPr>
            </w:tcPrChange>
          </w:tcPr>
          <w:p w:rsidR="00B7791B" w:rsidRPr="00B7791B" w:rsidRDefault="00B7791B" w:rsidP="008F786E">
            <w:pPr>
              <w:rPr>
                <w:ins w:id="271" w:author="Young, Thomas" w:date="2018-10-10T12:42:00Z"/>
                <w:lang w:val="en-IM"/>
                <w:rPrChange w:id="272" w:author="Young, Thomas" w:date="2018-10-10T12:45:00Z">
                  <w:rPr>
                    <w:ins w:id="273" w:author="Young, Thomas" w:date="2018-10-10T12:42:00Z"/>
                    <w:lang w:val="en-US"/>
                  </w:rPr>
                </w:rPrChange>
              </w:rPr>
            </w:pPr>
            <w:ins w:id="274" w:author="Young, Thomas" w:date="2018-10-10T12:45:00Z">
              <w:r>
                <w:rPr>
                  <w:lang w:val="en-IM"/>
                </w:rPr>
                <w:t xml:space="preserve">This is required for the </w:t>
              </w:r>
            </w:ins>
            <w:ins w:id="275" w:author="Young, Thomas" w:date="2018-10-10T12:46:00Z">
              <w:r>
                <w:rPr>
                  <w:lang w:val="en-IM"/>
                </w:rPr>
                <w:t>Arduino</w:t>
              </w:r>
            </w:ins>
            <w:ins w:id="276" w:author="Young, Thomas" w:date="2018-10-10T12:45:00Z">
              <w:r>
                <w:rPr>
                  <w:lang w:val="en-IM"/>
                </w:rPr>
                <w:t xml:space="preserve"> to </w:t>
              </w:r>
            </w:ins>
            <w:ins w:id="277" w:author="Young, Thomas" w:date="2018-10-10T12:49:00Z">
              <w:r>
                <w:rPr>
                  <w:lang w:val="en-IM"/>
                </w:rPr>
                <w:t>read instructions to know what to do</w:t>
              </w:r>
            </w:ins>
          </w:p>
        </w:tc>
      </w:tr>
      <w:tr w:rsidR="00B7791B" w:rsidTr="00B7791B">
        <w:trPr>
          <w:ins w:id="278" w:author="Young, Thomas" w:date="2018-10-10T12:42:00Z"/>
        </w:trPr>
        <w:tc>
          <w:tcPr>
            <w:tcW w:w="988" w:type="dxa"/>
            <w:tcPrChange w:id="279" w:author="Young, Thomas" w:date="2018-10-10T12:43:00Z">
              <w:tcPr>
                <w:tcW w:w="3005" w:type="dxa"/>
              </w:tcPr>
            </w:tcPrChange>
          </w:tcPr>
          <w:p w:rsidR="00B7791B" w:rsidRPr="00B7791B" w:rsidRDefault="00B7791B" w:rsidP="008F786E">
            <w:pPr>
              <w:rPr>
                <w:ins w:id="280" w:author="Young, Thomas" w:date="2018-10-10T12:42:00Z"/>
                <w:lang w:val="en-IM"/>
                <w:rPrChange w:id="281" w:author="Young, Thomas" w:date="2018-10-10T12:46:00Z">
                  <w:rPr>
                    <w:ins w:id="282" w:author="Young, Thomas" w:date="2018-10-10T12:42:00Z"/>
                    <w:lang w:val="en-US"/>
                  </w:rPr>
                </w:rPrChange>
              </w:rPr>
            </w:pPr>
            <w:ins w:id="283" w:author="Young, Thomas" w:date="2018-10-10T12:46:00Z">
              <w:r>
                <w:rPr>
                  <w:lang w:val="en-IM"/>
                </w:rPr>
                <w:t>Process</w:t>
              </w:r>
            </w:ins>
          </w:p>
        </w:tc>
        <w:tc>
          <w:tcPr>
            <w:tcW w:w="5022" w:type="dxa"/>
            <w:tcPrChange w:id="284" w:author="Young, Thomas" w:date="2018-10-10T12:43:00Z">
              <w:tcPr>
                <w:tcW w:w="3005" w:type="dxa"/>
              </w:tcPr>
            </w:tcPrChange>
          </w:tcPr>
          <w:p w:rsidR="00B7791B" w:rsidRDefault="00B7791B" w:rsidP="008F786E">
            <w:pPr>
              <w:rPr>
                <w:ins w:id="285" w:author="Young, Thomas" w:date="2018-10-10T12:46:00Z"/>
                <w:lang w:val="en-IM"/>
              </w:rPr>
            </w:pPr>
            <w:ins w:id="286" w:author="Young, Thomas" w:date="2018-10-10T12:48:00Z">
              <w:r w:rsidRPr="00B7791B">
                <w:rPr>
                  <w:lang w:val="en-IM"/>
                </w:rPr>
                <w:t>Interpret</w:t>
              </w:r>
              <w:r>
                <w:rPr>
                  <w:lang w:val="en-IM"/>
                </w:rPr>
                <w:t xml:space="preserve"> </w:t>
              </w:r>
            </w:ins>
            <w:ins w:id="287" w:author="Young, Thomas" w:date="2018-10-10T12:46:00Z">
              <w:r>
                <w:rPr>
                  <w:lang w:val="en-IM"/>
                </w:rPr>
                <w:t>commands</w:t>
              </w:r>
            </w:ins>
          </w:p>
          <w:p w:rsidR="00B7791B" w:rsidRDefault="00B7791B" w:rsidP="00B7791B">
            <w:pPr>
              <w:pStyle w:val="ListParagraph"/>
              <w:numPr>
                <w:ilvl w:val="0"/>
                <w:numId w:val="7"/>
              </w:numPr>
              <w:rPr>
                <w:ins w:id="288" w:author="Young, Thomas" w:date="2018-10-10T12:47:00Z"/>
                <w:lang w:val="en-IM"/>
              </w:rPr>
            </w:pPr>
            <w:ins w:id="289" w:author="Young, Thomas" w:date="2018-10-10T12:47:00Z">
              <w:r>
                <w:rPr>
                  <w:lang w:val="en-IM"/>
                </w:rPr>
                <w:t>Is it note on, note off, or another instruction?</w:t>
              </w:r>
            </w:ins>
          </w:p>
          <w:p w:rsidR="00B7791B" w:rsidRPr="00B7791B" w:rsidRDefault="00B7791B" w:rsidP="00B7791B">
            <w:pPr>
              <w:pStyle w:val="ListParagraph"/>
              <w:numPr>
                <w:ilvl w:val="0"/>
                <w:numId w:val="7"/>
              </w:numPr>
              <w:rPr>
                <w:ins w:id="290" w:author="Young, Thomas" w:date="2018-10-10T12:46:00Z"/>
                <w:lang w:val="en-IM"/>
                <w:rPrChange w:id="291" w:author="Young, Thomas" w:date="2018-10-10T12:49:00Z">
                  <w:rPr>
                    <w:ins w:id="292" w:author="Young, Thomas" w:date="2018-10-10T12:46:00Z"/>
                    <w:lang w:val="en-IM"/>
                  </w:rPr>
                </w:rPrChange>
              </w:rPr>
              <w:pPrChange w:id="293" w:author="Young, Thomas" w:date="2018-10-10T12:49:00Z">
                <w:pPr/>
              </w:pPrChange>
            </w:pPr>
            <w:ins w:id="294" w:author="Young, Thomas" w:date="2018-10-10T12:47:00Z">
              <w:r>
                <w:rPr>
                  <w:lang w:val="en-IM"/>
                </w:rPr>
                <w:t>Does this apply to this instrument? (is</w:t>
              </w:r>
            </w:ins>
            <w:ins w:id="295" w:author="Young, Thomas" w:date="2018-10-10T12:48:00Z">
              <w:r>
                <w:rPr>
                  <w:lang w:val="en-IM"/>
                </w:rPr>
                <w:t xml:space="preserve"> the channel number correct)</w:t>
              </w:r>
            </w:ins>
          </w:p>
          <w:p w:rsidR="00B7791B" w:rsidRPr="00B7791B" w:rsidRDefault="00B7791B" w:rsidP="008F786E">
            <w:pPr>
              <w:rPr>
                <w:ins w:id="296" w:author="Young, Thomas" w:date="2018-10-10T12:42:00Z"/>
                <w:lang w:val="en-IM"/>
                <w:rPrChange w:id="297" w:author="Young, Thomas" w:date="2018-10-10T12:46:00Z">
                  <w:rPr>
                    <w:ins w:id="298" w:author="Young, Thomas" w:date="2018-10-10T12:42:00Z"/>
                    <w:lang w:val="en-US"/>
                  </w:rPr>
                </w:rPrChange>
              </w:rPr>
            </w:pPr>
          </w:p>
        </w:tc>
        <w:tc>
          <w:tcPr>
            <w:tcW w:w="3006" w:type="dxa"/>
            <w:tcPrChange w:id="299" w:author="Young, Thomas" w:date="2018-10-10T12:43:00Z">
              <w:tcPr>
                <w:tcW w:w="3006" w:type="dxa"/>
              </w:tcPr>
            </w:tcPrChange>
          </w:tcPr>
          <w:p w:rsidR="00B7791B" w:rsidRPr="00B7791B" w:rsidRDefault="00B7791B" w:rsidP="008F786E">
            <w:pPr>
              <w:rPr>
                <w:ins w:id="300" w:author="Young, Thomas" w:date="2018-10-10T12:42:00Z"/>
                <w:lang w:val="en-IM"/>
                <w:rPrChange w:id="301" w:author="Young, Thomas" w:date="2018-10-10T12:49:00Z">
                  <w:rPr>
                    <w:ins w:id="302" w:author="Young, Thomas" w:date="2018-10-10T12:42:00Z"/>
                    <w:lang w:val="en-US"/>
                  </w:rPr>
                </w:rPrChange>
              </w:rPr>
            </w:pPr>
            <w:ins w:id="303" w:author="Young, Thomas" w:date="2018-10-10T12:49:00Z">
              <w:r>
                <w:rPr>
                  <w:lang w:val="en-IM"/>
                </w:rPr>
                <w:t xml:space="preserve">This would be required so that the </w:t>
              </w:r>
            </w:ins>
            <w:ins w:id="304" w:author="Young, Thomas" w:date="2018-10-10T12:50:00Z">
              <w:r>
                <w:rPr>
                  <w:lang w:val="en-IM"/>
                </w:rPr>
                <w:t>Arduino</w:t>
              </w:r>
            </w:ins>
            <w:ins w:id="305" w:author="Young, Thomas" w:date="2018-10-10T12:49:00Z">
              <w:r>
                <w:rPr>
                  <w:lang w:val="en-IM"/>
                </w:rPr>
                <w:t xml:space="preserve"> would </w:t>
              </w:r>
            </w:ins>
            <w:ins w:id="306" w:author="Young, Thomas" w:date="2018-10-10T12:50:00Z">
              <w:r>
                <w:rPr>
                  <w:lang w:val="en-IM"/>
                </w:rPr>
                <w:t>do the correct action when it is required to do it</w:t>
              </w:r>
            </w:ins>
          </w:p>
        </w:tc>
      </w:tr>
      <w:tr w:rsidR="00B7791B" w:rsidTr="00B7791B">
        <w:trPr>
          <w:ins w:id="307" w:author="Young, Thomas" w:date="2018-10-10T12:42:00Z"/>
        </w:trPr>
        <w:tc>
          <w:tcPr>
            <w:tcW w:w="988" w:type="dxa"/>
            <w:tcPrChange w:id="308" w:author="Young, Thomas" w:date="2018-10-10T12:43:00Z">
              <w:tcPr>
                <w:tcW w:w="3005" w:type="dxa"/>
              </w:tcPr>
            </w:tcPrChange>
          </w:tcPr>
          <w:p w:rsidR="00B7791B" w:rsidRPr="00B7791B" w:rsidRDefault="00E12C2A" w:rsidP="008F786E">
            <w:pPr>
              <w:rPr>
                <w:ins w:id="309" w:author="Young, Thomas" w:date="2018-10-10T12:42:00Z"/>
                <w:lang w:val="en-IM"/>
                <w:rPrChange w:id="310" w:author="Young, Thomas" w:date="2018-10-10T12:50:00Z">
                  <w:rPr>
                    <w:ins w:id="311" w:author="Young, Thomas" w:date="2018-10-10T12:42:00Z"/>
                    <w:lang w:val="en-US"/>
                  </w:rPr>
                </w:rPrChange>
              </w:rPr>
            </w:pPr>
            <w:ins w:id="312" w:author="Young, Thomas" w:date="2018-10-10T12:52:00Z">
              <w:r>
                <w:rPr>
                  <w:lang w:val="en-IM"/>
                </w:rPr>
                <w:t>Output</w:t>
              </w:r>
            </w:ins>
          </w:p>
        </w:tc>
        <w:tc>
          <w:tcPr>
            <w:tcW w:w="5022" w:type="dxa"/>
            <w:tcPrChange w:id="313" w:author="Young, Thomas" w:date="2018-10-10T12:43:00Z">
              <w:tcPr>
                <w:tcW w:w="3005" w:type="dxa"/>
              </w:tcPr>
            </w:tcPrChange>
          </w:tcPr>
          <w:p w:rsidR="00B7791B" w:rsidRDefault="00B7791B" w:rsidP="008F786E">
            <w:pPr>
              <w:rPr>
                <w:ins w:id="314" w:author="Young, Thomas" w:date="2018-10-10T12:50:00Z"/>
                <w:lang w:val="en-IM"/>
              </w:rPr>
            </w:pPr>
            <w:ins w:id="315" w:author="Young, Thomas" w:date="2018-10-10T12:50:00Z">
              <w:r>
                <w:rPr>
                  <w:lang w:val="en-IM"/>
                </w:rPr>
                <w:t>Move servos</w:t>
              </w:r>
            </w:ins>
          </w:p>
          <w:p w:rsidR="00B7791B" w:rsidRDefault="00B7791B" w:rsidP="00B7791B">
            <w:pPr>
              <w:pStyle w:val="ListParagraph"/>
              <w:numPr>
                <w:ilvl w:val="0"/>
                <w:numId w:val="8"/>
              </w:numPr>
              <w:rPr>
                <w:ins w:id="316" w:author="Young, Thomas" w:date="2018-10-10T12:50:00Z"/>
                <w:lang w:val="en-IM"/>
              </w:rPr>
            </w:pPr>
            <w:ins w:id="317" w:author="Young, Thomas" w:date="2018-10-10T12:50:00Z">
              <w:r>
                <w:rPr>
                  <w:lang w:val="en-IM"/>
                </w:rPr>
                <w:t>Look up which servos need to be closed and which ones need to be opened.</w:t>
              </w:r>
            </w:ins>
          </w:p>
          <w:p w:rsidR="00B7791B" w:rsidRPr="00B7791B" w:rsidRDefault="00B7791B" w:rsidP="00B7791B">
            <w:pPr>
              <w:pStyle w:val="ListParagraph"/>
              <w:numPr>
                <w:ilvl w:val="0"/>
                <w:numId w:val="8"/>
              </w:numPr>
              <w:rPr>
                <w:ins w:id="318" w:author="Young, Thomas" w:date="2018-10-10T12:42:00Z"/>
                <w:lang w:val="en-IM"/>
                <w:rPrChange w:id="319" w:author="Young, Thomas" w:date="2018-10-10T12:50:00Z">
                  <w:rPr>
                    <w:ins w:id="320" w:author="Young, Thomas" w:date="2018-10-10T12:42:00Z"/>
                    <w:lang w:val="en-US"/>
                  </w:rPr>
                </w:rPrChange>
              </w:rPr>
              <w:pPrChange w:id="321" w:author="Young, Thomas" w:date="2018-10-10T12:50:00Z">
                <w:pPr/>
              </w:pPrChange>
            </w:pPr>
            <w:ins w:id="322" w:author="Young, Thomas" w:date="2018-10-10T12:51:00Z">
              <w:r>
                <w:rPr>
                  <w:lang w:val="en-IM"/>
                </w:rPr>
                <w:t>Find the position values that would be required to close the servos that should be closed and write that to each of the servos</w:t>
              </w:r>
            </w:ins>
          </w:p>
        </w:tc>
        <w:tc>
          <w:tcPr>
            <w:tcW w:w="3006" w:type="dxa"/>
            <w:tcPrChange w:id="323" w:author="Young, Thomas" w:date="2018-10-10T12:43:00Z">
              <w:tcPr>
                <w:tcW w:w="3006" w:type="dxa"/>
              </w:tcPr>
            </w:tcPrChange>
          </w:tcPr>
          <w:p w:rsidR="00B7791B" w:rsidRPr="00B7791B" w:rsidRDefault="00B7791B" w:rsidP="008F786E">
            <w:pPr>
              <w:rPr>
                <w:ins w:id="324" w:author="Young, Thomas" w:date="2018-10-10T12:42:00Z"/>
                <w:lang w:val="en-IM"/>
                <w:rPrChange w:id="325" w:author="Young, Thomas" w:date="2018-10-10T12:51:00Z">
                  <w:rPr>
                    <w:ins w:id="326" w:author="Young, Thomas" w:date="2018-10-10T12:42:00Z"/>
                    <w:lang w:val="en-US"/>
                  </w:rPr>
                </w:rPrChange>
              </w:rPr>
            </w:pPr>
            <w:ins w:id="327" w:author="Young, Thomas" w:date="2018-10-10T12:51:00Z">
              <w:r>
                <w:rPr>
                  <w:lang w:val="en-IM"/>
                </w:rPr>
                <w:t xml:space="preserve">Each servo would have </w:t>
              </w:r>
              <w:proofErr w:type="gramStart"/>
              <w:r>
                <w:rPr>
                  <w:lang w:val="en-IM"/>
                </w:rPr>
                <w:t>it’s</w:t>
              </w:r>
              <w:proofErr w:type="gramEnd"/>
              <w:r>
                <w:rPr>
                  <w:lang w:val="en-IM"/>
                </w:rPr>
                <w:t xml:space="preserve"> own </w:t>
              </w:r>
            </w:ins>
            <w:ins w:id="328" w:author="Young, Thomas" w:date="2018-10-10T12:52:00Z">
              <w:r>
                <w:rPr>
                  <w:lang w:val="en-IM"/>
                </w:rPr>
                <w:t xml:space="preserve">value that it would need to be set to </w:t>
              </w:r>
              <w:proofErr w:type="spellStart"/>
              <w:r>
                <w:rPr>
                  <w:lang w:val="en-IM"/>
                </w:rPr>
                <w:t>to</w:t>
              </w:r>
              <w:proofErr w:type="spellEnd"/>
              <w:r>
                <w:rPr>
                  <w:lang w:val="en-IM"/>
                </w:rPr>
                <w:t xml:space="preserve"> make sure that the hole is covered, but the servo is not over torqueing itself.</w:t>
              </w:r>
            </w:ins>
          </w:p>
        </w:tc>
      </w:tr>
      <w:tr w:rsidR="00B7791B" w:rsidTr="00B7791B">
        <w:trPr>
          <w:ins w:id="329" w:author="Young, Thomas" w:date="2018-10-10T12:42:00Z"/>
        </w:trPr>
        <w:tc>
          <w:tcPr>
            <w:tcW w:w="988" w:type="dxa"/>
            <w:tcPrChange w:id="330" w:author="Young, Thomas" w:date="2018-10-10T12:43:00Z">
              <w:tcPr>
                <w:tcW w:w="3005" w:type="dxa"/>
              </w:tcPr>
            </w:tcPrChange>
          </w:tcPr>
          <w:p w:rsidR="00B7791B" w:rsidRPr="00E12C2A" w:rsidRDefault="00E12C2A" w:rsidP="008F786E">
            <w:pPr>
              <w:rPr>
                <w:ins w:id="331" w:author="Young, Thomas" w:date="2018-10-10T12:42:00Z"/>
                <w:lang w:val="en-IM"/>
                <w:rPrChange w:id="332" w:author="Young, Thomas" w:date="2018-10-10T12:52:00Z">
                  <w:rPr>
                    <w:ins w:id="333" w:author="Young, Thomas" w:date="2018-10-10T12:42:00Z"/>
                    <w:lang w:val="en-US"/>
                  </w:rPr>
                </w:rPrChange>
              </w:rPr>
            </w:pPr>
            <w:ins w:id="334" w:author="Young, Thomas" w:date="2018-10-10T12:52:00Z">
              <w:r>
                <w:rPr>
                  <w:lang w:val="en-IM"/>
                </w:rPr>
                <w:t>Output</w:t>
              </w:r>
            </w:ins>
          </w:p>
        </w:tc>
        <w:tc>
          <w:tcPr>
            <w:tcW w:w="5022" w:type="dxa"/>
            <w:tcPrChange w:id="335" w:author="Young, Thomas" w:date="2018-10-10T12:43:00Z">
              <w:tcPr>
                <w:tcW w:w="3005" w:type="dxa"/>
              </w:tcPr>
            </w:tcPrChange>
          </w:tcPr>
          <w:p w:rsidR="00E12C2A" w:rsidRDefault="00E12C2A" w:rsidP="008F786E">
            <w:pPr>
              <w:rPr>
                <w:ins w:id="336" w:author="Young, Thomas" w:date="2018-10-10T12:53:00Z"/>
                <w:lang w:val="en-IM"/>
              </w:rPr>
            </w:pPr>
            <w:ins w:id="337" w:author="Young, Thomas" w:date="2018-10-10T12:52:00Z">
              <w:r>
                <w:rPr>
                  <w:lang w:val="en-IM"/>
                </w:rPr>
                <w:t>Set blower speed</w:t>
              </w:r>
            </w:ins>
          </w:p>
          <w:p w:rsidR="00E12C2A" w:rsidRDefault="00E12C2A" w:rsidP="00E12C2A">
            <w:pPr>
              <w:pStyle w:val="ListParagraph"/>
              <w:numPr>
                <w:ilvl w:val="0"/>
                <w:numId w:val="9"/>
              </w:numPr>
              <w:rPr>
                <w:ins w:id="338" w:author="Young, Thomas" w:date="2018-10-10T12:53:00Z"/>
                <w:lang w:val="en-IM"/>
              </w:rPr>
            </w:pPr>
            <w:ins w:id="339" w:author="Young, Thomas" w:date="2018-10-10T12:53:00Z">
              <w:r>
                <w:rPr>
                  <w:lang w:val="en-IM"/>
                </w:rPr>
                <w:t>If the command is a note off command, turn the blower off.</w:t>
              </w:r>
            </w:ins>
          </w:p>
          <w:p w:rsidR="00E12C2A" w:rsidRPr="00E12C2A" w:rsidRDefault="00E12C2A" w:rsidP="00E12C2A">
            <w:pPr>
              <w:pStyle w:val="ListParagraph"/>
              <w:numPr>
                <w:ilvl w:val="0"/>
                <w:numId w:val="9"/>
              </w:numPr>
              <w:rPr>
                <w:ins w:id="340" w:author="Young, Thomas" w:date="2018-10-10T12:42:00Z"/>
                <w:lang w:val="en-IM"/>
                <w:rPrChange w:id="341" w:author="Young, Thomas" w:date="2018-10-10T12:54:00Z">
                  <w:rPr>
                    <w:ins w:id="342" w:author="Young, Thomas" w:date="2018-10-10T12:42:00Z"/>
                    <w:lang w:val="en-US"/>
                  </w:rPr>
                </w:rPrChange>
              </w:rPr>
              <w:pPrChange w:id="343" w:author="Young, Thomas" w:date="2018-10-10T12:54:00Z">
                <w:pPr/>
              </w:pPrChange>
            </w:pPr>
            <w:ins w:id="344" w:author="Young, Thomas" w:date="2018-10-10T12:53:00Z">
              <w:r>
                <w:rPr>
                  <w:lang w:val="en-IM"/>
                </w:rPr>
                <w:t xml:space="preserve">If it’s a note on command, look up the blower value that needs to be used for that note, and then set it </w:t>
              </w:r>
            </w:ins>
            <w:ins w:id="345" w:author="Young, Thomas" w:date="2018-10-10T12:54:00Z">
              <w:r>
                <w:rPr>
                  <w:lang w:val="en-IM"/>
                </w:rPr>
                <w:t>to that value</w:t>
              </w:r>
            </w:ins>
          </w:p>
        </w:tc>
        <w:tc>
          <w:tcPr>
            <w:tcW w:w="3006" w:type="dxa"/>
            <w:tcPrChange w:id="346" w:author="Young, Thomas" w:date="2018-10-10T12:43:00Z">
              <w:tcPr>
                <w:tcW w:w="3006" w:type="dxa"/>
              </w:tcPr>
            </w:tcPrChange>
          </w:tcPr>
          <w:p w:rsidR="00B7791B" w:rsidRPr="00E12C2A" w:rsidRDefault="00E12C2A" w:rsidP="008F786E">
            <w:pPr>
              <w:rPr>
                <w:ins w:id="347" w:author="Young, Thomas" w:date="2018-10-10T12:42:00Z"/>
                <w:lang w:val="en-IM"/>
                <w:rPrChange w:id="348" w:author="Young, Thomas" w:date="2018-10-10T12:54:00Z">
                  <w:rPr>
                    <w:ins w:id="349" w:author="Young, Thomas" w:date="2018-10-10T12:42:00Z"/>
                    <w:lang w:val="en-US"/>
                  </w:rPr>
                </w:rPrChange>
              </w:rPr>
            </w:pPr>
            <w:ins w:id="350" w:author="Young, Thomas" w:date="2018-10-10T12:54:00Z">
              <w:r>
                <w:rPr>
                  <w:lang w:val="en-IM"/>
                </w:rPr>
                <w:t xml:space="preserve">Each note requires a different amount of air to play, and so it would be necessary to each blower value for each </w:t>
              </w:r>
              <w:proofErr w:type="gramStart"/>
              <w:r>
                <w:rPr>
                  <w:lang w:val="en-IM"/>
                </w:rPr>
                <w:t>note</w:t>
              </w:r>
              <w:proofErr w:type="gramEnd"/>
              <w:r>
                <w:rPr>
                  <w:lang w:val="en-IM"/>
                </w:rPr>
                <w:t xml:space="preserve"> so the airflow can be set correctly.</w:t>
              </w:r>
            </w:ins>
          </w:p>
        </w:tc>
      </w:tr>
      <w:tr w:rsidR="00B7791B" w:rsidTr="00B7791B">
        <w:trPr>
          <w:ins w:id="351" w:author="Young, Thomas" w:date="2018-10-10T12:42:00Z"/>
        </w:trPr>
        <w:tc>
          <w:tcPr>
            <w:tcW w:w="988" w:type="dxa"/>
            <w:tcPrChange w:id="352" w:author="Young, Thomas" w:date="2018-10-10T12:43:00Z">
              <w:tcPr>
                <w:tcW w:w="3005" w:type="dxa"/>
              </w:tcPr>
            </w:tcPrChange>
          </w:tcPr>
          <w:p w:rsidR="00B7791B" w:rsidRDefault="00B7791B" w:rsidP="008F786E">
            <w:pPr>
              <w:rPr>
                <w:ins w:id="353" w:author="Young, Thomas" w:date="2018-10-10T12:42:00Z"/>
                <w:lang w:val="en-US"/>
              </w:rPr>
            </w:pPr>
          </w:p>
        </w:tc>
        <w:tc>
          <w:tcPr>
            <w:tcW w:w="5022" w:type="dxa"/>
            <w:tcPrChange w:id="354" w:author="Young, Thomas" w:date="2018-10-10T12:43:00Z">
              <w:tcPr>
                <w:tcW w:w="3005" w:type="dxa"/>
              </w:tcPr>
            </w:tcPrChange>
          </w:tcPr>
          <w:p w:rsidR="00B7791B" w:rsidRDefault="00B7791B" w:rsidP="008F786E">
            <w:pPr>
              <w:rPr>
                <w:ins w:id="355" w:author="Young, Thomas" w:date="2018-10-10T12:42:00Z"/>
                <w:lang w:val="en-US"/>
              </w:rPr>
            </w:pPr>
          </w:p>
        </w:tc>
        <w:tc>
          <w:tcPr>
            <w:tcW w:w="3006" w:type="dxa"/>
            <w:tcPrChange w:id="356" w:author="Young, Thomas" w:date="2018-10-10T12:43:00Z">
              <w:tcPr>
                <w:tcW w:w="3006" w:type="dxa"/>
              </w:tcPr>
            </w:tcPrChange>
          </w:tcPr>
          <w:p w:rsidR="00B7791B" w:rsidRDefault="00B7791B" w:rsidP="008F786E">
            <w:pPr>
              <w:rPr>
                <w:ins w:id="357" w:author="Young, Thomas" w:date="2018-10-10T12:42:00Z"/>
                <w:lang w:val="en-US"/>
              </w:rPr>
            </w:pPr>
          </w:p>
        </w:tc>
      </w:tr>
      <w:tr w:rsidR="00B7791B" w:rsidTr="00B7791B">
        <w:trPr>
          <w:ins w:id="358" w:author="Young, Thomas" w:date="2018-10-10T12:42:00Z"/>
        </w:trPr>
        <w:tc>
          <w:tcPr>
            <w:tcW w:w="988" w:type="dxa"/>
            <w:tcPrChange w:id="359" w:author="Young, Thomas" w:date="2018-10-10T12:43:00Z">
              <w:tcPr>
                <w:tcW w:w="3005" w:type="dxa"/>
              </w:tcPr>
            </w:tcPrChange>
          </w:tcPr>
          <w:p w:rsidR="00B7791B" w:rsidRDefault="00B7791B" w:rsidP="008F786E">
            <w:pPr>
              <w:rPr>
                <w:ins w:id="360" w:author="Young, Thomas" w:date="2018-10-10T12:42:00Z"/>
                <w:lang w:val="en-US"/>
              </w:rPr>
            </w:pPr>
          </w:p>
        </w:tc>
        <w:tc>
          <w:tcPr>
            <w:tcW w:w="5022" w:type="dxa"/>
            <w:tcPrChange w:id="361" w:author="Young, Thomas" w:date="2018-10-10T12:43:00Z">
              <w:tcPr>
                <w:tcW w:w="3005" w:type="dxa"/>
              </w:tcPr>
            </w:tcPrChange>
          </w:tcPr>
          <w:p w:rsidR="00B7791B" w:rsidRDefault="00B7791B" w:rsidP="008F786E">
            <w:pPr>
              <w:rPr>
                <w:ins w:id="362" w:author="Young, Thomas" w:date="2018-10-10T12:42:00Z"/>
                <w:lang w:val="en-US"/>
              </w:rPr>
            </w:pPr>
          </w:p>
        </w:tc>
        <w:tc>
          <w:tcPr>
            <w:tcW w:w="3006" w:type="dxa"/>
            <w:tcPrChange w:id="363" w:author="Young, Thomas" w:date="2018-10-10T12:43:00Z">
              <w:tcPr>
                <w:tcW w:w="3006" w:type="dxa"/>
              </w:tcPr>
            </w:tcPrChange>
          </w:tcPr>
          <w:p w:rsidR="00B7791B" w:rsidRDefault="00B7791B" w:rsidP="008F786E">
            <w:pPr>
              <w:rPr>
                <w:ins w:id="364" w:author="Young, Thomas" w:date="2018-10-10T12:42:00Z"/>
                <w:lang w:val="en-US"/>
              </w:rPr>
            </w:pPr>
          </w:p>
        </w:tc>
      </w:tr>
      <w:tr w:rsidR="00B7791B" w:rsidTr="00B7791B">
        <w:trPr>
          <w:ins w:id="365" w:author="Young, Thomas" w:date="2018-10-10T12:42:00Z"/>
        </w:trPr>
        <w:tc>
          <w:tcPr>
            <w:tcW w:w="988" w:type="dxa"/>
            <w:tcPrChange w:id="366" w:author="Young, Thomas" w:date="2018-10-10T12:43:00Z">
              <w:tcPr>
                <w:tcW w:w="3005" w:type="dxa"/>
              </w:tcPr>
            </w:tcPrChange>
          </w:tcPr>
          <w:p w:rsidR="00B7791B" w:rsidRDefault="00B7791B" w:rsidP="008F786E">
            <w:pPr>
              <w:rPr>
                <w:ins w:id="367" w:author="Young, Thomas" w:date="2018-10-10T12:42:00Z"/>
                <w:lang w:val="en-US"/>
              </w:rPr>
            </w:pPr>
          </w:p>
        </w:tc>
        <w:tc>
          <w:tcPr>
            <w:tcW w:w="5022" w:type="dxa"/>
            <w:tcPrChange w:id="368" w:author="Young, Thomas" w:date="2018-10-10T12:43:00Z">
              <w:tcPr>
                <w:tcW w:w="3005" w:type="dxa"/>
              </w:tcPr>
            </w:tcPrChange>
          </w:tcPr>
          <w:p w:rsidR="00B7791B" w:rsidRDefault="00B7791B" w:rsidP="008F786E">
            <w:pPr>
              <w:rPr>
                <w:ins w:id="369" w:author="Young, Thomas" w:date="2018-10-10T12:42:00Z"/>
                <w:lang w:val="en-US"/>
              </w:rPr>
            </w:pPr>
          </w:p>
        </w:tc>
        <w:tc>
          <w:tcPr>
            <w:tcW w:w="3006" w:type="dxa"/>
            <w:tcPrChange w:id="370" w:author="Young, Thomas" w:date="2018-10-10T12:43:00Z">
              <w:tcPr>
                <w:tcW w:w="3006" w:type="dxa"/>
              </w:tcPr>
            </w:tcPrChange>
          </w:tcPr>
          <w:p w:rsidR="00B7791B" w:rsidRDefault="00B7791B" w:rsidP="008F786E">
            <w:pPr>
              <w:rPr>
                <w:ins w:id="371" w:author="Young, Thomas" w:date="2018-10-10T12:42:00Z"/>
                <w:lang w:val="en-US"/>
              </w:rPr>
            </w:pPr>
          </w:p>
        </w:tc>
      </w:tr>
    </w:tbl>
    <w:p w:rsidR="008F786E" w:rsidRPr="008F786E" w:rsidRDefault="008F786E" w:rsidP="008F786E">
      <w:pPr>
        <w:rPr>
          <w:ins w:id="372" w:author="Young, Thomas" w:date="2018-10-10T12:35:00Z"/>
          <w:lang w:val="en-US"/>
          <w:rPrChange w:id="373" w:author="Young, Thomas" w:date="2018-10-10T12:42:00Z">
            <w:rPr>
              <w:ins w:id="374" w:author="Young, Thomas" w:date="2018-10-10T12:35:00Z"/>
              <w:lang w:val="en-US"/>
            </w:rPr>
          </w:rPrChange>
        </w:rPr>
        <w:pPrChange w:id="375" w:author="Young, Thomas" w:date="2018-10-10T12:42:00Z">
          <w:pPr>
            <w:pStyle w:val="Heading3"/>
          </w:pPr>
        </w:pPrChange>
      </w:pPr>
    </w:p>
    <w:p w:rsidR="008F786E" w:rsidRPr="00B7791B" w:rsidRDefault="00B7791B" w:rsidP="00B7791B">
      <w:pPr>
        <w:pStyle w:val="Heading5"/>
        <w:rPr>
          <w:ins w:id="376" w:author="Young, Thomas" w:date="2018-09-25T12:34:00Z"/>
          <w:lang w:val="en-IM"/>
          <w:rPrChange w:id="377" w:author="Young, Thomas" w:date="2018-10-10T12:43:00Z">
            <w:rPr>
              <w:ins w:id="378" w:author="Young, Thomas" w:date="2018-09-25T12:34:00Z"/>
              <w:lang w:val="en-US"/>
            </w:rPr>
          </w:rPrChange>
        </w:rPr>
        <w:pPrChange w:id="379" w:author="Young, Thomas" w:date="2018-10-10T12:43:00Z">
          <w:pPr>
            <w:pStyle w:val="Heading3"/>
          </w:pPr>
        </w:pPrChange>
      </w:pPr>
      <w:ins w:id="380" w:author="Young, Thomas" w:date="2018-10-10T12:43:00Z">
        <w:r>
          <w:rPr>
            <w:lang w:val="en-IM"/>
          </w:rPr>
          <w:t>Desktop Program IPSO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5022"/>
        <w:gridCol w:w="3006"/>
        <w:tblGridChange w:id="381">
          <w:tblGrid>
            <w:gridCol w:w="988"/>
            <w:gridCol w:w="5022"/>
            <w:gridCol w:w="3006"/>
          </w:tblGrid>
        </w:tblGridChange>
      </w:tblGrid>
      <w:tr w:rsidR="007E60ED" w:rsidRPr="00137CBF" w:rsidTr="00137CBF">
        <w:trPr>
          <w:ins w:id="382" w:author="Young, Thomas" w:date="2018-10-10T15:18:00Z"/>
        </w:trPr>
        <w:tc>
          <w:tcPr>
            <w:tcW w:w="988" w:type="dxa"/>
          </w:tcPr>
          <w:p w:rsidR="007E60ED" w:rsidRPr="00137CBF" w:rsidRDefault="007E60ED" w:rsidP="00137CBF">
            <w:pPr>
              <w:jc w:val="center"/>
              <w:rPr>
                <w:ins w:id="383" w:author="Young, Thomas" w:date="2018-10-10T15:18:00Z"/>
                <w:rStyle w:val="SubtleReference"/>
                <w:lang w:val="en-IM"/>
              </w:rPr>
            </w:pPr>
            <w:ins w:id="384" w:author="Young, Thomas" w:date="2018-10-10T15:18:00Z">
              <w:r>
                <w:rPr>
                  <w:rStyle w:val="SubtleReference"/>
                  <w:lang w:val="en-IM"/>
                </w:rPr>
                <w:t>ISPO</w:t>
              </w:r>
            </w:ins>
          </w:p>
        </w:tc>
        <w:tc>
          <w:tcPr>
            <w:tcW w:w="5022" w:type="dxa"/>
          </w:tcPr>
          <w:p w:rsidR="007E60ED" w:rsidRPr="00137CBF" w:rsidRDefault="007E60ED" w:rsidP="00137CBF">
            <w:pPr>
              <w:jc w:val="center"/>
              <w:rPr>
                <w:ins w:id="385" w:author="Young, Thomas" w:date="2018-10-10T15:18:00Z"/>
                <w:rStyle w:val="SubtleReference"/>
                <w:lang w:val="en-IM"/>
              </w:rPr>
            </w:pPr>
            <w:ins w:id="386" w:author="Young, Thomas" w:date="2018-10-10T15:18:00Z">
              <w:r>
                <w:rPr>
                  <w:rStyle w:val="SubtleReference"/>
                  <w:lang w:val="en-IM"/>
                </w:rPr>
                <w:t>Information</w:t>
              </w:r>
            </w:ins>
          </w:p>
        </w:tc>
        <w:tc>
          <w:tcPr>
            <w:tcW w:w="3006" w:type="dxa"/>
          </w:tcPr>
          <w:p w:rsidR="007E60ED" w:rsidRPr="00137CBF" w:rsidRDefault="007E60ED" w:rsidP="00137CBF">
            <w:pPr>
              <w:jc w:val="center"/>
              <w:rPr>
                <w:ins w:id="387" w:author="Young, Thomas" w:date="2018-10-10T15:18:00Z"/>
                <w:rStyle w:val="SubtleReference"/>
                <w:lang w:val="en-IM"/>
              </w:rPr>
            </w:pPr>
            <w:ins w:id="388" w:author="Young, Thomas" w:date="2018-10-10T15:18:00Z">
              <w:r>
                <w:rPr>
                  <w:rStyle w:val="SubtleReference"/>
                  <w:lang w:val="en-IM"/>
                </w:rPr>
                <w:t>Explanation</w:t>
              </w:r>
            </w:ins>
          </w:p>
        </w:tc>
      </w:tr>
      <w:tr w:rsidR="007E60ED" w:rsidRPr="00137CBF" w:rsidTr="00137CBF">
        <w:trPr>
          <w:ins w:id="389" w:author="Young, Thomas" w:date="2018-10-10T15:18:00Z"/>
        </w:trPr>
        <w:tc>
          <w:tcPr>
            <w:tcW w:w="988" w:type="dxa"/>
          </w:tcPr>
          <w:p w:rsidR="007E60ED" w:rsidRPr="00137CBF" w:rsidRDefault="007E60ED" w:rsidP="00137CBF">
            <w:pPr>
              <w:rPr>
                <w:ins w:id="390" w:author="Young, Thomas" w:date="2018-10-10T15:18:00Z"/>
                <w:lang w:val="en-IM"/>
              </w:rPr>
            </w:pPr>
            <w:ins w:id="391" w:author="Young, Thomas" w:date="2018-10-10T15:18:00Z">
              <w:r>
                <w:rPr>
                  <w:lang w:val="en-IM"/>
                </w:rPr>
                <w:t>Input</w:t>
              </w:r>
            </w:ins>
          </w:p>
        </w:tc>
        <w:tc>
          <w:tcPr>
            <w:tcW w:w="5022" w:type="dxa"/>
          </w:tcPr>
          <w:p w:rsidR="007E60ED" w:rsidRDefault="007E60ED" w:rsidP="00137CBF">
            <w:pPr>
              <w:rPr>
                <w:ins w:id="392" w:author="Young, Thomas" w:date="2018-10-10T15:18:00Z"/>
                <w:lang w:val="en-IM"/>
              </w:rPr>
            </w:pPr>
            <w:ins w:id="393" w:author="Young, Thomas" w:date="2018-10-10T15:18:00Z">
              <w:r>
                <w:rPr>
                  <w:lang w:val="en-IM"/>
                </w:rPr>
                <w:t>Input M</w:t>
              </w:r>
            </w:ins>
            <w:ins w:id="394" w:author="Young, Thomas" w:date="2018-10-10T15:19:00Z">
              <w:r>
                <w:rPr>
                  <w:lang w:val="en-IM"/>
                </w:rPr>
                <w:t>IDI</w:t>
              </w:r>
            </w:ins>
            <w:ins w:id="395" w:author="Young, Thomas" w:date="2018-10-10T15:18:00Z">
              <w:r>
                <w:rPr>
                  <w:lang w:val="en-IM"/>
                </w:rPr>
                <w:t xml:space="preserve"> files</w:t>
              </w:r>
            </w:ins>
          </w:p>
          <w:p w:rsidR="007E60ED" w:rsidRDefault="007E60ED" w:rsidP="007E60ED">
            <w:pPr>
              <w:pStyle w:val="ListParagraph"/>
              <w:numPr>
                <w:ilvl w:val="0"/>
                <w:numId w:val="10"/>
              </w:numPr>
              <w:rPr>
                <w:ins w:id="396" w:author="Young, Thomas" w:date="2018-10-10T15:18:00Z"/>
                <w:lang w:val="en-IM"/>
              </w:rPr>
            </w:pPr>
            <w:ins w:id="397" w:author="Young, Thomas" w:date="2018-10-10T15:18:00Z">
              <w:r>
                <w:rPr>
                  <w:lang w:val="en-IM"/>
                </w:rPr>
                <w:t>M</w:t>
              </w:r>
            </w:ins>
            <w:ins w:id="398" w:author="Young, Thomas" w:date="2018-10-10T15:19:00Z">
              <w:r>
                <w:rPr>
                  <w:lang w:val="en-IM"/>
                </w:rPr>
                <w:t>IDI</w:t>
              </w:r>
            </w:ins>
            <w:ins w:id="399" w:author="Young, Thomas" w:date="2018-10-10T15:18:00Z">
              <w:r>
                <w:rPr>
                  <w:lang w:val="en-IM"/>
                </w:rPr>
                <w:t xml:space="preserve"> format 0</w:t>
              </w:r>
            </w:ins>
            <w:ins w:id="400" w:author="Young, Thomas" w:date="2018-10-10T15:19:00Z">
              <w:r>
                <w:rPr>
                  <w:lang w:val="en-IM"/>
                </w:rPr>
                <w:t xml:space="preserve"> [</w:t>
              </w:r>
              <w:proofErr w:type="gramStart"/>
              <w:r>
                <w:rPr>
                  <w:lang w:val="en-IM"/>
                </w:rPr>
                <w:t>1,pg</w:t>
              </w:r>
            </w:ins>
            <w:proofErr w:type="gramEnd"/>
            <w:ins w:id="401" w:author="Young, Thomas" w:date="2018-10-10T15:21:00Z">
              <w:r>
                <w:rPr>
                  <w:lang w:val="en-IM"/>
                </w:rPr>
                <w:t>134]</w:t>
              </w:r>
            </w:ins>
          </w:p>
          <w:p w:rsidR="007E60ED" w:rsidRDefault="007E60ED" w:rsidP="007E60ED">
            <w:pPr>
              <w:pStyle w:val="ListParagraph"/>
              <w:numPr>
                <w:ilvl w:val="0"/>
                <w:numId w:val="10"/>
              </w:numPr>
              <w:rPr>
                <w:ins w:id="402" w:author="Young, Thomas" w:date="2018-10-10T15:19:00Z"/>
                <w:lang w:val="en-IM"/>
              </w:rPr>
            </w:pPr>
            <w:ins w:id="403" w:author="Young, Thomas" w:date="2018-10-10T15:18:00Z">
              <w:r>
                <w:rPr>
                  <w:lang w:val="en-IM"/>
                </w:rPr>
                <w:t>M</w:t>
              </w:r>
            </w:ins>
            <w:ins w:id="404" w:author="Young, Thomas" w:date="2018-10-10T15:19:00Z">
              <w:r>
                <w:rPr>
                  <w:lang w:val="en-IM"/>
                </w:rPr>
                <w:t>IDI</w:t>
              </w:r>
            </w:ins>
            <w:ins w:id="405" w:author="Young, Thomas" w:date="2018-10-10T15:18:00Z">
              <w:r>
                <w:rPr>
                  <w:lang w:val="en-IM"/>
                </w:rPr>
                <w:t xml:space="preserve"> </w:t>
              </w:r>
            </w:ins>
            <w:ins w:id="406" w:author="Young, Thomas" w:date="2018-10-10T15:19:00Z">
              <w:r>
                <w:rPr>
                  <w:lang w:val="en-IM"/>
                </w:rPr>
                <w:t>format 1</w:t>
              </w:r>
            </w:ins>
            <w:ins w:id="407" w:author="Young, Thomas" w:date="2018-10-10T15:21:00Z">
              <w:r>
                <w:rPr>
                  <w:lang w:val="en-IM"/>
                </w:rPr>
                <w:t xml:space="preserve"> </w:t>
              </w:r>
              <w:r>
                <w:rPr>
                  <w:lang w:val="en-IM"/>
                </w:rPr>
                <w:t>[</w:t>
              </w:r>
              <w:proofErr w:type="gramStart"/>
              <w:r>
                <w:rPr>
                  <w:lang w:val="en-IM"/>
                </w:rPr>
                <w:t>1,pg</w:t>
              </w:r>
              <w:proofErr w:type="gramEnd"/>
              <w:r>
                <w:rPr>
                  <w:lang w:val="en-IM"/>
                </w:rPr>
                <w:t>134]</w:t>
              </w:r>
            </w:ins>
          </w:p>
          <w:p w:rsidR="007E60ED" w:rsidRPr="007E60ED" w:rsidRDefault="007E60ED" w:rsidP="007E60ED">
            <w:pPr>
              <w:pStyle w:val="ListParagraph"/>
              <w:numPr>
                <w:ilvl w:val="0"/>
                <w:numId w:val="10"/>
              </w:numPr>
              <w:rPr>
                <w:ins w:id="408" w:author="Young, Thomas" w:date="2018-10-10T15:18:00Z"/>
                <w:lang w:val="en-IM"/>
                <w:rPrChange w:id="409" w:author="Young, Thomas" w:date="2018-10-10T15:18:00Z">
                  <w:rPr>
                    <w:ins w:id="410" w:author="Young, Thomas" w:date="2018-10-10T15:18:00Z"/>
                    <w:lang w:val="en-IM"/>
                  </w:rPr>
                </w:rPrChange>
              </w:rPr>
              <w:pPrChange w:id="411" w:author="Young, Thomas" w:date="2018-10-10T15:18:00Z">
                <w:pPr/>
              </w:pPrChange>
            </w:pPr>
            <w:ins w:id="412" w:author="Young, Thomas" w:date="2018-10-10T15:19:00Z">
              <w:r>
                <w:rPr>
                  <w:lang w:val="en-IM"/>
                </w:rPr>
                <w:t>MIDI format 2</w:t>
              </w:r>
            </w:ins>
            <w:ins w:id="413" w:author="Young, Thomas" w:date="2018-10-10T15:21:00Z">
              <w:r>
                <w:rPr>
                  <w:lang w:val="en-IM"/>
                </w:rPr>
                <w:t xml:space="preserve"> </w:t>
              </w:r>
              <w:r>
                <w:rPr>
                  <w:lang w:val="en-IM"/>
                </w:rPr>
                <w:t>[</w:t>
              </w:r>
              <w:proofErr w:type="gramStart"/>
              <w:r>
                <w:rPr>
                  <w:lang w:val="en-IM"/>
                </w:rPr>
                <w:t>1,pg</w:t>
              </w:r>
              <w:proofErr w:type="gramEnd"/>
              <w:r>
                <w:rPr>
                  <w:lang w:val="en-IM"/>
                </w:rPr>
                <w:t>134]</w:t>
              </w:r>
            </w:ins>
          </w:p>
        </w:tc>
        <w:tc>
          <w:tcPr>
            <w:tcW w:w="3006" w:type="dxa"/>
          </w:tcPr>
          <w:p w:rsidR="007E60ED" w:rsidRPr="00137CBF" w:rsidRDefault="007E60ED" w:rsidP="00137CBF">
            <w:pPr>
              <w:rPr>
                <w:ins w:id="414" w:author="Young, Thomas" w:date="2018-10-10T15:18:00Z"/>
                <w:lang w:val="en-IM"/>
              </w:rPr>
            </w:pPr>
            <w:ins w:id="415" w:author="Young, Thomas" w:date="2018-10-10T15:21:00Z">
              <w:r>
                <w:rPr>
                  <w:lang w:val="en-IM"/>
                </w:rPr>
                <w:t xml:space="preserve">The program will need to be able to take any </w:t>
              </w:r>
            </w:ins>
            <w:ins w:id="416" w:author="Young, Thomas" w:date="2018-10-10T15:22:00Z">
              <w:r>
                <w:rPr>
                  <w:lang w:val="en-IM"/>
                </w:rPr>
                <w:t>format</w:t>
              </w:r>
            </w:ins>
            <w:ins w:id="417" w:author="Young, Thomas" w:date="2018-10-10T15:21:00Z">
              <w:r>
                <w:rPr>
                  <w:lang w:val="en-IM"/>
                </w:rPr>
                <w:t xml:space="preserve"> midi files as an input an be able to in</w:t>
              </w:r>
            </w:ins>
            <w:ins w:id="418" w:author="Young, Thomas" w:date="2018-10-10T15:22:00Z">
              <w:r>
                <w:rPr>
                  <w:lang w:val="en-IM"/>
                </w:rPr>
                <w:t>terpret</w:t>
              </w:r>
            </w:ins>
            <w:ins w:id="419" w:author="Young, Thomas" w:date="2018-10-10T15:21:00Z">
              <w:r>
                <w:rPr>
                  <w:lang w:val="en-IM"/>
                </w:rPr>
                <w:t xml:space="preserve"> it.</w:t>
              </w:r>
            </w:ins>
          </w:p>
        </w:tc>
      </w:tr>
      <w:tr w:rsidR="007E60ED" w:rsidRPr="00137CBF" w:rsidTr="00137CBF">
        <w:trPr>
          <w:ins w:id="420" w:author="Young, Thomas" w:date="2018-10-10T15:18:00Z"/>
        </w:trPr>
        <w:tc>
          <w:tcPr>
            <w:tcW w:w="988" w:type="dxa"/>
          </w:tcPr>
          <w:p w:rsidR="007E60ED" w:rsidRPr="00137CBF" w:rsidRDefault="007E60ED" w:rsidP="00137CBF">
            <w:pPr>
              <w:rPr>
                <w:ins w:id="421" w:author="Young, Thomas" w:date="2018-10-10T15:18:00Z"/>
                <w:lang w:val="en-IM"/>
              </w:rPr>
            </w:pPr>
            <w:ins w:id="422" w:author="Young, Thomas" w:date="2018-10-10T15:23:00Z">
              <w:r>
                <w:rPr>
                  <w:lang w:val="en-IM"/>
                </w:rPr>
                <w:t>Process</w:t>
              </w:r>
            </w:ins>
          </w:p>
        </w:tc>
        <w:tc>
          <w:tcPr>
            <w:tcW w:w="5022" w:type="dxa"/>
          </w:tcPr>
          <w:p w:rsidR="007E60ED" w:rsidRPr="00137CBF" w:rsidRDefault="007E60ED" w:rsidP="00137CBF">
            <w:pPr>
              <w:rPr>
                <w:ins w:id="423" w:author="Young, Thomas" w:date="2018-10-10T15:18:00Z"/>
                <w:lang w:val="en-IM"/>
              </w:rPr>
            </w:pPr>
            <w:ins w:id="424" w:author="Young, Thomas" w:date="2018-10-10T15:23:00Z">
              <w:r>
                <w:rPr>
                  <w:lang w:val="en-IM"/>
                </w:rPr>
                <w:t>Store loaded file in memory</w:t>
              </w:r>
            </w:ins>
          </w:p>
        </w:tc>
        <w:tc>
          <w:tcPr>
            <w:tcW w:w="3006" w:type="dxa"/>
          </w:tcPr>
          <w:p w:rsidR="007E60ED" w:rsidRPr="00137CBF" w:rsidRDefault="007E60ED" w:rsidP="00137CBF">
            <w:pPr>
              <w:rPr>
                <w:ins w:id="425" w:author="Young, Thomas" w:date="2018-10-10T15:18:00Z"/>
                <w:lang w:val="en-IM"/>
              </w:rPr>
            </w:pPr>
            <w:ins w:id="426" w:author="Young, Thomas" w:date="2018-10-10T15:23:00Z">
              <w:r>
                <w:rPr>
                  <w:lang w:val="en-IM"/>
                </w:rPr>
                <w:t>The program will need to be able to store the midi</w:t>
              </w:r>
            </w:ins>
            <w:ins w:id="427" w:author="Young, Thomas" w:date="2018-10-10T15:25:00Z">
              <w:r w:rsidR="00AC3972">
                <w:rPr>
                  <w:lang w:val="en-IM"/>
                </w:rPr>
                <w:t xml:space="preserve"> in the </w:t>
              </w:r>
              <w:proofErr w:type="gramStart"/>
              <w:r w:rsidR="00AC3972">
                <w:rPr>
                  <w:lang w:val="en-IM"/>
                </w:rPr>
                <w:t>memory</w:t>
              </w:r>
              <w:proofErr w:type="gramEnd"/>
              <w:r w:rsidR="00AC3972">
                <w:rPr>
                  <w:lang w:val="en-IM"/>
                </w:rPr>
                <w:t xml:space="preserve"> so it can be displ</w:t>
              </w:r>
            </w:ins>
            <w:ins w:id="428" w:author="Young, Thomas" w:date="2018-10-10T15:26:00Z">
              <w:r w:rsidR="00AC3972">
                <w:rPr>
                  <w:lang w:val="en-IM"/>
                </w:rPr>
                <w:t>ayed to the user and also sent down the wire as midi commands</w:t>
              </w:r>
            </w:ins>
          </w:p>
        </w:tc>
      </w:tr>
      <w:tr w:rsidR="007E60ED" w:rsidRPr="00137CBF" w:rsidTr="00137CBF">
        <w:trPr>
          <w:ins w:id="429" w:author="Young, Thomas" w:date="2018-10-10T15:18:00Z"/>
        </w:trPr>
        <w:tc>
          <w:tcPr>
            <w:tcW w:w="988" w:type="dxa"/>
          </w:tcPr>
          <w:p w:rsidR="007E60ED" w:rsidRPr="00137CBF" w:rsidRDefault="00AC3972" w:rsidP="00137CBF">
            <w:pPr>
              <w:rPr>
                <w:ins w:id="430" w:author="Young, Thomas" w:date="2018-10-10T15:18:00Z"/>
                <w:lang w:val="en-IM"/>
              </w:rPr>
            </w:pPr>
            <w:ins w:id="431" w:author="Young, Thomas" w:date="2018-10-10T15:26:00Z">
              <w:r>
                <w:rPr>
                  <w:lang w:val="en-IM"/>
                </w:rPr>
                <w:t>Process</w:t>
              </w:r>
            </w:ins>
          </w:p>
        </w:tc>
        <w:tc>
          <w:tcPr>
            <w:tcW w:w="5022" w:type="dxa"/>
          </w:tcPr>
          <w:p w:rsidR="007E60ED" w:rsidRDefault="00AC3972" w:rsidP="007E60ED">
            <w:pPr>
              <w:rPr>
                <w:ins w:id="432" w:author="Young, Thomas" w:date="2018-10-10T15:26:00Z"/>
                <w:lang w:val="en-IM"/>
              </w:rPr>
            </w:pPr>
            <w:ins w:id="433" w:author="Young, Thomas" w:date="2018-10-10T15:26:00Z">
              <w:r>
                <w:rPr>
                  <w:lang w:val="en-IM"/>
                </w:rPr>
                <w:t>Display the loaded file to the user</w:t>
              </w:r>
            </w:ins>
          </w:p>
          <w:p w:rsidR="00AC3972" w:rsidRDefault="00AC3972" w:rsidP="00AC3972">
            <w:pPr>
              <w:pStyle w:val="ListParagraph"/>
              <w:numPr>
                <w:ilvl w:val="0"/>
                <w:numId w:val="11"/>
              </w:numPr>
              <w:rPr>
                <w:ins w:id="434" w:author="Young, Thomas" w:date="2018-10-10T15:27:00Z"/>
                <w:lang w:val="en-IM"/>
              </w:rPr>
            </w:pPr>
            <w:ins w:id="435" w:author="Young, Thomas" w:date="2018-10-10T15:26:00Z">
              <w:r>
                <w:rPr>
                  <w:lang w:val="en-IM"/>
                </w:rPr>
                <w:t>Show each channel</w:t>
              </w:r>
            </w:ins>
          </w:p>
          <w:p w:rsidR="00AC3972" w:rsidRDefault="00AC3972" w:rsidP="00AC3972">
            <w:pPr>
              <w:pStyle w:val="ListParagraph"/>
              <w:numPr>
                <w:ilvl w:val="0"/>
                <w:numId w:val="11"/>
              </w:numPr>
              <w:rPr>
                <w:ins w:id="436" w:author="Young, Thomas" w:date="2018-10-10T15:27:00Z"/>
                <w:lang w:val="en-IM"/>
              </w:rPr>
            </w:pPr>
            <w:ins w:id="437" w:author="Young, Thomas" w:date="2018-10-10T15:27:00Z">
              <w:r>
                <w:rPr>
                  <w:lang w:val="en-IM"/>
                </w:rPr>
                <w:t>Show each event that occurs on that channel</w:t>
              </w:r>
            </w:ins>
          </w:p>
          <w:p w:rsidR="00AC3972" w:rsidRPr="00AC3972" w:rsidRDefault="00AC3972" w:rsidP="00AC3972">
            <w:pPr>
              <w:pStyle w:val="ListParagraph"/>
              <w:numPr>
                <w:ilvl w:val="0"/>
                <w:numId w:val="11"/>
              </w:numPr>
              <w:rPr>
                <w:ins w:id="438" w:author="Young, Thomas" w:date="2018-10-10T15:18:00Z"/>
                <w:lang w:val="en-IM"/>
                <w:rPrChange w:id="439" w:author="Young, Thomas" w:date="2018-10-10T15:26:00Z">
                  <w:rPr>
                    <w:ins w:id="440" w:author="Young, Thomas" w:date="2018-10-10T15:18:00Z"/>
                    <w:lang w:val="en-IM"/>
                  </w:rPr>
                </w:rPrChange>
              </w:rPr>
              <w:pPrChange w:id="441" w:author="Young, Thomas" w:date="2018-10-10T15:26:00Z">
                <w:pPr>
                  <w:pStyle w:val="ListParagraph"/>
                  <w:numPr>
                    <w:numId w:val="8"/>
                  </w:numPr>
                  <w:ind w:hanging="360"/>
                </w:pPr>
              </w:pPrChange>
            </w:pPr>
            <w:ins w:id="442" w:author="Young, Thomas" w:date="2018-10-10T15:27:00Z">
              <w:r>
                <w:rPr>
                  <w:lang w:val="en-IM"/>
                </w:rPr>
                <w:t xml:space="preserve">Display the events that occur across channels </w:t>
              </w:r>
            </w:ins>
          </w:p>
        </w:tc>
        <w:tc>
          <w:tcPr>
            <w:tcW w:w="3006" w:type="dxa"/>
          </w:tcPr>
          <w:p w:rsidR="007E60ED" w:rsidRPr="00137CBF" w:rsidRDefault="00AC3972" w:rsidP="00137CBF">
            <w:pPr>
              <w:rPr>
                <w:ins w:id="443" w:author="Young, Thomas" w:date="2018-10-10T15:18:00Z"/>
                <w:lang w:val="en-IM"/>
              </w:rPr>
            </w:pPr>
            <w:ins w:id="444" w:author="Young, Thomas" w:date="2018-10-10T15:27:00Z">
              <w:r>
                <w:rPr>
                  <w:lang w:val="en-IM"/>
                </w:rPr>
                <w:t xml:space="preserve">This will need to display the loaded file to the user so that </w:t>
              </w:r>
            </w:ins>
            <w:ins w:id="445" w:author="Young, Thomas" w:date="2018-10-10T15:28:00Z">
              <w:r>
                <w:rPr>
                  <w:lang w:val="en-IM"/>
                </w:rPr>
                <w:t xml:space="preserve">the user can select the track/channel that they would like to be played down the wire to the </w:t>
              </w:r>
            </w:ins>
            <w:ins w:id="446" w:author="Young, Thomas" w:date="2018-10-10T15:30:00Z">
              <w:r>
                <w:rPr>
                  <w:lang w:val="en-IM"/>
                </w:rPr>
                <w:t>Arduino</w:t>
              </w:r>
            </w:ins>
          </w:p>
        </w:tc>
      </w:tr>
      <w:tr w:rsidR="007E60ED" w:rsidRPr="00137CBF" w:rsidTr="00137CBF">
        <w:trPr>
          <w:ins w:id="447" w:author="Young, Thomas" w:date="2018-10-10T15:18:00Z"/>
        </w:trPr>
        <w:tc>
          <w:tcPr>
            <w:tcW w:w="988" w:type="dxa"/>
          </w:tcPr>
          <w:p w:rsidR="007E60ED" w:rsidRPr="00137CBF" w:rsidRDefault="00AC3972" w:rsidP="00137CBF">
            <w:pPr>
              <w:rPr>
                <w:ins w:id="448" w:author="Young, Thomas" w:date="2018-10-10T15:18:00Z"/>
                <w:lang w:val="en-IM"/>
              </w:rPr>
            </w:pPr>
            <w:ins w:id="449" w:author="Young, Thomas" w:date="2018-10-10T15:28:00Z">
              <w:r>
                <w:rPr>
                  <w:lang w:val="en-IM"/>
                </w:rPr>
                <w:t>Output</w:t>
              </w:r>
            </w:ins>
          </w:p>
        </w:tc>
        <w:tc>
          <w:tcPr>
            <w:tcW w:w="5022" w:type="dxa"/>
          </w:tcPr>
          <w:p w:rsidR="007E60ED" w:rsidRDefault="00AC3972" w:rsidP="007E60ED">
            <w:pPr>
              <w:rPr>
                <w:ins w:id="450" w:author="Young, Thomas" w:date="2018-10-10T15:28:00Z"/>
                <w:lang w:val="en-IM"/>
              </w:rPr>
            </w:pPr>
            <w:ins w:id="451" w:author="Young, Thomas" w:date="2018-10-10T15:28:00Z">
              <w:r>
                <w:rPr>
                  <w:lang w:val="en-IM"/>
                </w:rPr>
                <w:t xml:space="preserve">Send the signals to the </w:t>
              </w:r>
            </w:ins>
            <w:ins w:id="452" w:author="Young, Thomas" w:date="2018-10-10T15:30:00Z">
              <w:r>
                <w:rPr>
                  <w:lang w:val="en-IM"/>
                </w:rPr>
                <w:t>Arduino</w:t>
              </w:r>
            </w:ins>
          </w:p>
          <w:p w:rsidR="00AC3972" w:rsidRDefault="00AC3972" w:rsidP="00AC3972">
            <w:pPr>
              <w:pStyle w:val="ListParagraph"/>
              <w:numPr>
                <w:ilvl w:val="0"/>
                <w:numId w:val="12"/>
              </w:numPr>
              <w:rPr>
                <w:ins w:id="453" w:author="Young, Thomas" w:date="2018-10-10T15:28:00Z"/>
                <w:lang w:val="en-IM"/>
              </w:rPr>
            </w:pPr>
            <w:ins w:id="454" w:author="Young, Thomas" w:date="2018-10-10T15:28:00Z">
              <w:r>
                <w:rPr>
                  <w:lang w:val="en-IM"/>
                </w:rPr>
                <w:t>Wait until the correct delta time</w:t>
              </w:r>
            </w:ins>
          </w:p>
          <w:p w:rsidR="00AC3972" w:rsidRPr="00AC3972" w:rsidRDefault="00AC3972" w:rsidP="00AC3972">
            <w:pPr>
              <w:pStyle w:val="ListParagraph"/>
              <w:numPr>
                <w:ilvl w:val="0"/>
                <w:numId w:val="12"/>
              </w:numPr>
              <w:rPr>
                <w:ins w:id="455" w:author="Young, Thomas" w:date="2018-10-10T15:18:00Z"/>
                <w:lang w:val="en-IM"/>
                <w:rPrChange w:id="456" w:author="Young, Thomas" w:date="2018-10-10T15:28:00Z">
                  <w:rPr>
                    <w:ins w:id="457" w:author="Young, Thomas" w:date="2018-10-10T15:18:00Z"/>
                    <w:lang w:val="en-IM"/>
                  </w:rPr>
                </w:rPrChange>
              </w:rPr>
              <w:pPrChange w:id="458" w:author="Young, Thomas" w:date="2018-10-10T15:28:00Z">
                <w:pPr>
                  <w:pStyle w:val="ListParagraph"/>
                  <w:numPr>
                    <w:numId w:val="9"/>
                  </w:numPr>
                  <w:ind w:hanging="360"/>
                </w:pPr>
              </w:pPrChange>
            </w:pPr>
            <w:ins w:id="459" w:author="Young, Thomas" w:date="2018-10-10T15:28:00Z">
              <w:r>
                <w:rPr>
                  <w:lang w:val="en-IM"/>
                </w:rPr>
                <w:t xml:space="preserve">Send the packet to the </w:t>
              </w:r>
            </w:ins>
            <w:ins w:id="460" w:author="Young, Thomas" w:date="2018-10-10T15:30:00Z">
              <w:r>
                <w:rPr>
                  <w:lang w:val="en-IM"/>
                </w:rPr>
                <w:t>Arduino</w:t>
              </w:r>
            </w:ins>
            <w:bookmarkStart w:id="461" w:name="_GoBack"/>
            <w:bookmarkEnd w:id="461"/>
            <w:ins w:id="462" w:author="Young, Thomas" w:date="2018-10-10T15:28:00Z">
              <w:r>
                <w:rPr>
                  <w:lang w:val="en-IM"/>
                </w:rPr>
                <w:t xml:space="preserve"> </w:t>
              </w:r>
            </w:ins>
            <w:ins w:id="463" w:author="Young, Thomas" w:date="2018-10-10T15:29:00Z">
              <w:r>
                <w:rPr>
                  <w:lang w:val="en-IM"/>
                </w:rPr>
                <w:t>over the correct port</w:t>
              </w:r>
            </w:ins>
          </w:p>
        </w:tc>
        <w:tc>
          <w:tcPr>
            <w:tcW w:w="3006" w:type="dxa"/>
          </w:tcPr>
          <w:p w:rsidR="007E60ED" w:rsidRPr="00137CBF" w:rsidRDefault="00AC3972" w:rsidP="00137CBF">
            <w:pPr>
              <w:rPr>
                <w:ins w:id="464" w:author="Young, Thomas" w:date="2018-10-10T15:18:00Z"/>
                <w:lang w:val="en-IM"/>
              </w:rPr>
            </w:pPr>
            <w:ins w:id="465" w:author="Young, Thomas" w:date="2018-10-10T15:29:00Z">
              <w:r>
                <w:rPr>
                  <w:lang w:val="en-IM"/>
                </w:rPr>
                <w:t xml:space="preserve">The program would need to know what information to send at each event and at each time </w:t>
              </w:r>
              <w:proofErr w:type="gramStart"/>
              <w:r>
                <w:rPr>
                  <w:lang w:val="en-IM"/>
                </w:rPr>
                <w:t>and also</w:t>
              </w:r>
              <w:proofErr w:type="gramEnd"/>
              <w:r>
                <w:rPr>
                  <w:lang w:val="en-IM"/>
                </w:rPr>
                <w:t xml:space="preserve"> be able to send it to the correct </w:t>
              </w:r>
              <w:r>
                <w:rPr>
                  <w:lang w:val="en-IM"/>
                </w:rPr>
                <w:lastRenderedPageBreak/>
                <w:t>serial port</w:t>
              </w:r>
            </w:ins>
            <w:ins w:id="466" w:author="Young, Thomas" w:date="2018-10-10T15:30:00Z">
              <w:r>
                <w:rPr>
                  <w:lang w:val="en-IM"/>
                </w:rPr>
                <w:t xml:space="preserve"> for the device the user has connected</w:t>
              </w:r>
            </w:ins>
          </w:p>
        </w:tc>
      </w:tr>
      <w:tr w:rsidR="007E60ED" w:rsidTr="00137CBF">
        <w:trPr>
          <w:ins w:id="467" w:author="Young, Thomas" w:date="2018-10-10T15:18:00Z"/>
        </w:trPr>
        <w:tc>
          <w:tcPr>
            <w:tcW w:w="988" w:type="dxa"/>
          </w:tcPr>
          <w:p w:rsidR="007E60ED" w:rsidRDefault="007E60ED" w:rsidP="00137CBF">
            <w:pPr>
              <w:rPr>
                <w:ins w:id="468" w:author="Young, Thomas" w:date="2018-10-10T15:18:00Z"/>
                <w:lang w:val="en-US"/>
              </w:rPr>
            </w:pPr>
          </w:p>
        </w:tc>
        <w:tc>
          <w:tcPr>
            <w:tcW w:w="5022" w:type="dxa"/>
          </w:tcPr>
          <w:p w:rsidR="007E60ED" w:rsidRDefault="007E60ED" w:rsidP="00137CBF">
            <w:pPr>
              <w:rPr>
                <w:ins w:id="469" w:author="Young, Thomas" w:date="2018-10-10T15:18:00Z"/>
                <w:lang w:val="en-US"/>
              </w:rPr>
            </w:pPr>
          </w:p>
        </w:tc>
        <w:tc>
          <w:tcPr>
            <w:tcW w:w="3006" w:type="dxa"/>
          </w:tcPr>
          <w:p w:rsidR="007E60ED" w:rsidRDefault="007E60ED" w:rsidP="00137CBF">
            <w:pPr>
              <w:rPr>
                <w:ins w:id="470" w:author="Young, Thomas" w:date="2018-10-10T15:18:00Z"/>
                <w:lang w:val="en-US"/>
              </w:rPr>
            </w:pPr>
          </w:p>
        </w:tc>
      </w:tr>
      <w:tr w:rsidR="007E60ED" w:rsidTr="00137CBF">
        <w:trPr>
          <w:ins w:id="471" w:author="Young, Thomas" w:date="2018-10-10T15:18:00Z"/>
        </w:trPr>
        <w:tc>
          <w:tcPr>
            <w:tcW w:w="988" w:type="dxa"/>
          </w:tcPr>
          <w:p w:rsidR="007E60ED" w:rsidRDefault="007E60ED" w:rsidP="00137CBF">
            <w:pPr>
              <w:rPr>
                <w:ins w:id="472" w:author="Young, Thomas" w:date="2018-10-10T15:18:00Z"/>
                <w:lang w:val="en-US"/>
              </w:rPr>
            </w:pPr>
          </w:p>
        </w:tc>
        <w:tc>
          <w:tcPr>
            <w:tcW w:w="5022" w:type="dxa"/>
          </w:tcPr>
          <w:p w:rsidR="007E60ED" w:rsidRDefault="007E60ED" w:rsidP="00137CBF">
            <w:pPr>
              <w:rPr>
                <w:ins w:id="473" w:author="Young, Thomas" w:date="2018-10-10T15:18:00Z"/>
                <w:lang w:val="en-US"/>
              </w:rPr>
            </w:pPr>
          </w:p>
        </w:tc>
        <w:tc>
          <w:tcPr>
            <w:tcW w:w="3006" w:type="dxa"/>
          </w:tcPr>
          <w:p w:rsidR="007E60ED" w:rsidRDefault="007E60ED" w:rsidP="00137CBF">
            <w:pPr>
              <w:rPr>
                <w:ins w:id="474" w:author="Young, Thomas" w:date="2018-10-10T15:18:00Z"/>
                <w:lang w:val="en-US"/>
              </w:rPr>
            </w:pPr>
          </w:p>
        </w:tc>
      </w:tr>
      <w:tr w:rsidR="007E60ED" w:rsidTr="00137CBF">
        <w:trPr>
          <w:ins w:id="475" w:author="Young, Thomas" w:date="2018-10-10T15:18:00Z"/>
        </w:trPr>
        <w:tc>
          <w:tcPr>
            <w:tcW w:w="988" w:type="dxa"/>
          </w:tcPr>
          <w:p w:rsidR="007E60ED" w:rsidRDefault="007E60ED" w:rsidP="00137CBF">
            <w:pPr>
              <w:rPr>
                <w:ins w:id="476" w:author="Young, Thomas" w:date="2018-10-10T15:18:00Z"/>
                <w:lang w:val="en-US"/>
              </w:rPr>
            </w:pPr>
          </w:p>
        </w:tc>
        <w:tc>
          <w:tcPr>
            <w:tcW w:w="5022" w:type="dxa"/>
          </w:tcPr>
          <w:p w:rsidR="007E60ED" w:rsidRDefault="007E60ED" w:rsidP="00137CBF">
            <w:pPr>
              <w:rPr>
                <w:ins w:id="477" w:author="Young, Thomas" w:date="2018-10-10T15:18:00Z"/>
                <w:lang w:val="en-US"/>
              </w:rPr>
            </w:pPr>
          </w:p>
        </w:tc>
        <w:tc>
          <w:tcPr>
            <w:tcW w:w="3006" w:type="dxa"/>
          </w:tcPr>
          <w:p w:rsidR="007E60ED" w:rsidRDefault="007E60ED" w:rsidP="00137CBF">
            <w:pPr>
              <w:rPr>
                <w:ins w:id="478" w:author="Young, Thomas" w:date="2018-10-10T15:18:00Z"/>
                <w:lang w:val="en-US"/>
              </w:rPr>
            </w:pPr>
          </w:p>
        </w:tc>
      </w:tr>
    </w:tbl>
    <w:p w:rsidR="00423ECD" w:rsidRDefault="00423ECD" w:rsidP="00423ECD">
      <w:pPr>
        <w:rPr>
          <w:ins w:id="479" w:author="Young, Thomas" w:date="2018-09-25T12:34:00Z"/>
          <w:lang w:val="en-US"/>
        </w:rPr>
      </w:pPr>
    </w:p>
    <w:p w:rsidR="00423ECD" w:rsidRDefault="00423ECD" w:rsidP="00423ECD">
      <w:pPr>
        <w:pStyle w:val="Heading3"/>
        <w:rPr>
          <w:ins w:id="480" w:author="Young, Thomas" w:date="2018-09-25T12:36:00Z"/>
          <w:lang w:val="en-US"/>
        </w:rPr>
      </w:pPr>
      <w:ins w:id="481" w:author="Young, Thomas" w:date="2018-09-25T12:34:00Z">
        <w:r>
          <w:rPr>
            <w:lang w:val="en-US"/>
          </w:rPr>
          <w:t>Model the Sy</w:t>
        </w:r>
      </w:ins>
      <w:ins w:id="482" w:author="Young, Thomas" w:date="2018-09-25T12:36:00Z">
        <w:r>
          <w:rPr>
            <w:lang w:val="en-US"/>
          </w:rPr>
          <w:t>s</w:t>
        </w:r>
      </w:ins>
      <w:ins w:id="483" w:author="Young, Thomas" w:date="2018-09-25T12:34:00Z">
        <w:r>
          <w:rPr>
            <w:lang w:val="en-US"/>
          </w:rPr>
          <w:t>tem</w:t>
        </w:r>
      </w:ins>
    </w:p>
    <w:p w:rsidR="00423ECD" w:rsidRDefault="00423ECD" w:rsidP="00423ECD">
      <w:pPr>
        <w:pStyle w:val="Heading4"/>
        <w:rPr>
          <w:ins w:id="484" w:author="Young, Thomas" w:date="2018-09-25T12:37:00Z"/>
          <w:lang w:val="en-US"/>
        </w:rPr>
      </w:pPr>
      <w:ins w:id="485" w:author="Young, Thomas" w:date="2018-09-25T12:36:00Z">
        <w:r>
          <w:rPr>
            <w:lang w:val="en-US"/>
          </w:rPr>
          <w:t>Decomposition</w:t>
        </w:r>
      </w:ins>
    </w:p>
    <w:p w:rsidR="00423ECD" w:rsidRPr="00423ECD" w:rsidRDefault="00423ECD">
      <w:pPr>
        <w:rPr>
          <w:ins w:id="486" w:author="Young, Thomas" w:date="2018-09-25T12:36:00Z"/>
          <w:lang w:val="en-US"/>
          <w:rPrChange w:id="487" w:author="Young, Thomas" w:date="2018-09-25T12:37:00Z">
            <w:rPr>
              <w:ins w:id="488" w:author="Young, Thomas" w:date="2018-09-25T12:36:00Z"/>
              <w:lang w:val="en-US"/>
            </w:rPr>
          </w:rPrChange>
        </w:rPr>
        <w:pPrChange w:id="489" w:author="Young, Thomas" w:date="2018-09-25T12:37:00Z">
          <w:pPr>
            <w:pStyle w:val="Heading4"/>
          </w:pPr>
        </w:pPrChange>
      </w:pPr>
      <w:ins w:id="490" w:author="Young, Thomas" w:date="2018-09-25T12:38:00Z">
        <w:r>
          <w:rPr>
            <w:lang w:val="en-US"/>
          </w:rPr>
          <w:t xml:space="preserve">(Structure diagram) </w:t>
        </w:r>
      </w:ins>
    </w:p>
    <w:p w:rsidR="00423ECD" w:rsidRDefault="00423ECD" w:rsidP="00423ECD">
      <w:pPr>
        <w:pStyle w:val="Heading4"/>
        <w:rPr>
          <w:ins w:id="491" w:author="Young, Thomas" w:date="2018-09-25T12:36:00Z"/>
          <w:lang w:val="en-US"/>
        </w:rPr>
      </w:pPr>
      <w:ins w:id="492" w:author="Young, Thomas" w:date="2018-09-25T12:36:00Z">
        <w:r>
          <w:rPr>
            <w:lang w:val="en-US"/>
          </w:rPr>
          <w:t>System Flow-Charts</w:t>
        </w:r>
      </w:ins>
    </w:p>
    <w:p w:rsidR="00423ECD" w:rsidRDefault="00423ECD" w:rsidP="00423ECD">
      <w:pPr>
        <w:pStyle w:val="Heading4"/>
        <w:rPr>
          <w:ins w:id="493" w:author="Young, Thomas" w:date="2018-09-25T12:36:00Z"/>
          <w:lang w:val="en-US"/>
        </w:rPr>
      </w:pPr>
      <w:ins w:id="494" w:author="Young, Thomas" w:date="2018-09-25T12:36:00Z">
        <w:r>
          <w:rPr>
            <w:lang w:val="en-US"/>
          </w:rPr>
          <w:t>Data flow diagrams</w:t>
        </w:r>
      </w:ins>
    </w:p>
    <w:p w:rsidR="00423ECD" w:rsidRDefault="00423ECD" w:rsidP="00423ECD">
      <w:pPr>
        <w:pStyle w:val="Heading4"/>
        <w:rPr>
          <w:ins w:id="495" w:author="Young, Thomas" w:date="2018-09-25T12:37:00Z"/>
          <w:lang w:val="en-US"/>
        </w:rPr>
      </w:pPr>
      <w:ins w:id="496" w:author="Young, Thomas" w:date="2018-09-25T12:36:00Z">
        <w:r>
          <w:rPr>
            <w:lang w:val="en-US"/>
          </w:rPr>
          <w:t>data dictionari</w:t>
        </w:r>
      </w:ins>
      <w:ins w:id="497" w:author="Young, Thomas" w:date="2018-09-25T12:37:00Z">
        <w:r>
          <w:rPr>
            <w:lang w:val="en-US"/>
          </w:rPr>
          <w:t>es</w:t>
        </w:r>
      </w:ins>
    </w:p>
    <w:p w:rsidR="00423ECD" w:rsidRDefault="00423ECD" w:rsidP="00423ECD">
      <w:pPr>
        <w:pStyle w:val="Heading4"/>
        <w:rPr>
          <w:ins w:id="498" w:author="Young, Thomas" w:date="2018-09-25T12:37:00Z"/>
          <w:lang w:val="en-US"/>
        </w:rPr>
      </w:pPr>
      <w:ins w:id="499" w:author="Young, Thomas" w:date="2018-09-25T12:37:00Z">
        <w:r>
          <w:rPr>
            <w:lang w:val="en-US"/>
          </w:rPr>
          <w:t>Entity Relationship Diagram</w:t>
        </w:r>
      </w:ins>
    </w:p>
    <w:p w:rsidR="00423ECD" w:rsidRPr="00423ECD" w:rsidRDefault="00423ECD">
      <w:pPr>
        <w:pStyle w:val="Heading4"/>
        <w:rPr>
          <w:ins w:id="500" w:author="Young, Thomas" w:date="2018-09-18T15:00:00Z"/>
          <w:lang w:val="en-US"/>
          <w:rPrChange w:id="501" w:author="Young, Thomas" w:date="2018-09-25T12:37:00Z">
            <w:rPr>
              <w:ins w:id="502" w:author="Young, Thomas" w:date="2018-09-18T15:00:00Z"/>
              <w:lang w:val="en-US"/>
            </w:rPr>
          </w:rPrChange>
        </w:rPr>
        <w:pPrChange w:id="503" w:author="Young, Thomas" w:date="2018-09-25T12:37:00Z">
          <w:pPr>
            <w:pStyle w:val="Heading3"/>
          </w:pPr>
        </w:pPrChange>
      </w:pPr>
      <w:ins w:id="504" w:author="Young, Thomas" w:date="2018-09-25T12:37:00Z">
        <w:r>
          <w:rPr>
            <w:lang w:val="en-US"/>
          </w:rPr>
          <w:t>Class diagrams</w:t>
        </w:r>
      </w:ins>
    </w:p>
    <w:p w:rsidR="004A743E" w:rsidRPr="004A743E" w:rsidRDefault="004A743E">
      <w:pPr>
        <w:rPr>
          <w:ins w:id="505" w:author="Young, Thomas" w:date="2018-09-11T14:27:00Z"/>
          <w:lang w:val="en-US"/>
          <w:rPrChange w:id="506" w:author="Young, Thomas" w:date="2018-09-18T15:00:00Z">
            <w:rPr>
              <w:ins w:id="507" w:author="Young, Thomas" w:date="2018-09-11T14:27:00Z"/>
              <w:lang w:val="en-US"/>
            </w:rPr>
          </w:rPrChange>
        </w:rPr>
        <w:pPrChange w:id="508" w:author="Young, Thomas" w:date="2018-09-18T15:00:00Z">
          <w:pPr>
            <w:pStyle w:val="Heading2"/>
          </w:pPr>
        </w:pPrChange>
      </w:pPr>
    </w:p>
    <w:p w:rsidR="001D5B2B" w:rsidRDefault="001D5B2B" w:rsidP="001D5B2B">
      <w:pPr>
        <w:pStyle w:val="Heading2"/>
        <w:rPr>
          <w:ins w:id="509" w:author="Young, Thomas" w:date="2018-09-11T14:49:00Z"/>
          <w:lang w:val="en-US"/>
        </w:rPr>
      </w:pPr>
      <w:ins w:id="510" w:author="Young, Thomas" w:date="2018-09-11T14:27:00Z">
        <w:r>
          <w:rPr>
            <w:lang w:val="en-US"/>
          </w:rPr>
          <w:t>Object</w:t>
        </w:r>
      </w:ins>
      <w:ins w:id="511" w:author="Young, Thomas" w:date="2018-09-11T14:28:00Z">
        <w:r>
          <w:rPr>
            <w:lang w:val="en-US"/>
          </w:rPr>
          <w:t>ives</w:t>
        </w:r>
      </w:ins>
    </w:p>
    <w:p w:rsidR="00EA68F7" w:rsidRDefault="00EA68F7">
      <w:pPr>
        <w:pStyle w:val="Heading3"/>
        <w:rPr>
          <w:ins w:id="512" w:author="Young, Thomas" w:date="2018-09-24T20:55:00Z"/>
          <w:lang w:val="en-US"/>
        </w:rPr>
      </w:pPr>
      <w:ins w:id="513" w:author="Young, Thomas" w:date="2018-09-11T14:50:00Z">
        <w:r>
          <w:rPr>
            <w:lang w:val="en-US"/>
          </w:rPr>
          <w:t>SMART objectives &amp; evaluation criteria</w:t>
        </w:r>
      </w:ins>
    </w:p>
    <w:p w:rsidR="009F693B" w:rsidRPr="009F693B" w:rsidRDefault="009F693B">
      <w:pPr>
        <w:rPr>
          <w:ins w:id="514" w:author="Young, Thomas" w:date="2018-09-11T14:28:00Z"/>
          <w:lang w:val="en-US"/>
          <w:rPrChange w:id="515" w:author="Young, Thomas" w:date="2018-09-24T20:55:00Z">
            <w:rPr>
              <w:ins w:id="516" w:author="Young, Thomas" w:date="2018-09-11T14:28:00Z"/>
              <w:lang w:val="en-US"/>
            </w:rPr>
          </w:rPrChange>
        </w:rPr>
        <w:pPrChange w:id="517" w:author="Young, Thomas" w:date="2018-09-24T20:55:00Z">
          <w:pPr>
            <w:pStyle w:val="Heading2"/>
          </w:pPr>
        </w:pPrChange>
      </w:pPr>
    </w:p>
    <w:p w:rsidR="00EA68F7" w:rsidRDefault="001D5B2B" w:rsidP="001D5B2B">
      <w:pPr>
        <w:pStyle w:val="Heading2"/>
        <w:rPr>
          <w:ins w:id="518" w:author="Young, Thomas" w:date="2018-09-11T14:50:00Z"/>
          <w:lang w:val="en-US"/>
        </w:rPr>
      </w:pPr>
      <w:ins w:id="519" w:author="Young, Thomas" w:date="2018-09-11T14:28:00Z">
        <w:r>
          <w:rPr>
            <w:lang w:val="en-US"/>
          </w:rPr>
          <w:t>Appendix</w:t>
        </w:r>
      </w:ins>
    </w:p>
    <w:p w:rsidR="00EA68F7" w:rsidRDefault="00EA68F7" w:rsidP="00EA68F7">
      <w:pPr>
        <w:pStyle w:val="Heading3"/>
        <w:rPr>
          <w:ins w:id="520" w:author="Young, Thomas" w:date="2018-09-11T14:50:00Z"/>
          <w:lang w:val="en-US"/>
        </w:rPr>
      </w:pPr>
      <w:ins w:id="521" w:author="Young, Thomas" w:date="2018-09-11T14:50:00Z">
        <w:r>
          <w:rPr>
            <w:lang w:val="en-US"/>
          </w:rPr>
          <w:t>Notes from interviews</w:t>
        </w:r>
      </w:ins>
    </w:p>
    <w:p w:rsidR="00EA68F7" w:rsidRPr="00EA68F7" w:rsidRDefault="00EA68F7">
      <w:pPr>
        <w:rPr>
          <w:ins w:id="522" w:author="Young, Thomas" w:date="2018-09-11T14:50:00Z"/>
          <w:lang w:val="en-US"/>
          <w:rPrChange w:id="523" w:author="Young, Thomas" w:date="2018-09-11T14:50:00Z">
            <w:rPr>
              <w:ins w:id="524" w:author="Young, Thomas" w:date="2018-09-11T14:50:00Z"/>
              <w:lang w:val="en-US"/>
            </w:rPr>
          </w:rPrChange>
        </w:rPr>
        <w:pPrChange w:id="525" w:author="Young, Thomas" w:date="2018-09-11T14:50:00Z">
          <w:pPr>
            <w:pStyle w:val="Heading2"/>
          </w:pPr>
        </w:pPrChange>
      </w:pPr>
    </w:p>
    <w:p w:rsidR="001D5B2B" w:rsidRPr="00EA68F7" w:rsidRDefault="00EA68F7">
      <w:pPr>
        <w:rPr>
          <w:ins w:id="526" w:author="Young, Thomas" w:date="2018-09-11T14:26:00Z"/>
          <w:spacing w:val="15"/>
          <w:lang w:val="en-US"/>
          <w:rPrChange w:id="527" w:author="Young, Thomas" w:date="2018-09-11T14:50:00Z">
            <w:rPr>
              <w:ins w:id="528" w:author="Young, Thomas" w:date="2018-09-11T14:26:00Z"/>
              <w:lang w:val="en-US"/>
            </w:rPr>
          </w:rPrChange>
        </w:rPr>
      </w:pPr>
      <w:ins w:id="529" w:author="Young, Thomas" w:date="2018-09-11T14:50:00Z">
        <w:r>
          <w:rPr>
            <w:lang w:val="en-US"/>
          </w:rPr>
          <w:br w:type="page"/>
        </w:r>
      </w:ins>
    </w:p>
    <w:p w:rsidR="001D5B2B" w:rsidRDefault="001D5B2B" w:rsidP="001D5B2B">
      <w:pPr>
        <w:pStyle w:val="Heading1"/>
        <w:rPr>
          <w:ins w:id="530" w:author="Young, Thomas" w:date="2018-09-11T14:26:00Z"/>
          <w:lang w:val="en-US"/>
        </w:rPr>
      </w:pPr>
      <w:ins w:id="531" w:author="Young, Thomas" w:date="2018-09-11T14:26:00Z">
        <w:r>
          <w:rPr>
            <w:lang w:val="en-US"/>
          </w:rPr>
          <w:lastRenderedPageBreak/>
          <w:t>Documented Design</w:t>
        </w:r>
      </w:ins>
    </w:p>
    <w:p w:rsidR="001D5B2B" w:rsidRDefault="001D5B2B">
      <w:pPr>
        <w:rPr>
          <w:ins w:id="532" w:author="Young, Thomas" w:date="2018-09-11T14:26:00Z"/>
          <w:color w:val="FFFFFF" w:themeColor="background1"/>
          <w:spacing w:val="15"/>
          <w:sz w:val="22"/>
          <w:szCs w:val="22"/>
          <w:lang w:val="en-US"/>
        </w:rPr>
      </w:pPr>
      <w:ins w:id="533" w:author="Young, Thomas" w:date="2018-09-11T14:26:00Z">
        <w:r>
          <w:rPr>
            <w:lang w:val="en-US"/>
          </w:rPr>
          <w:br w:type="page"/>
        </w:r>
      </w:ins>
    </w:p>
    <w:p w:rsidR="001D5B2B" w:rsidRDefault="001D5B2B" w:rsidP="001D5B2B">
      <w:pPr>
        <w:pStyle w:val="Heading1"/>
        <w:rPr>
          <w:ins w:id="534" w:author="Young, Thomas" w:date="2018-09-11T14:26:00Z"/>
          <w:lang w:val="en-US"/>
        </w:rPr>
      </w:pPr>
      <w:ins w:id="535" w:author="Young, Thomas" w:date="2018-09-11T14:26:00Z">
        <w:r>
          <w:rPr>
            <w:lang w:val="en-US"/>
          </w:rPr>
          <w:lastRenderedPageBreak/>
          <w:t>Technical Solution</w:t>
        </w:r>
      </w:ins>
    </w:p>
    <w:p w:rsidR="001D5B2B" w:rsidRDefault="001D5B2B">
      <w:pPr>
        <w:rPr>
          <w:ins w:id="536" w:author="Young, Thomas" w:date="2018-09-11T14:26:00Z"/>
          <w:color w:val="FFFFFF" w:themeColor="background1"/>
          <w:spacing w:val="15"/>
          <w:sz w:val="22"/>
          <w:szCs w:val="22"/>
          <w:lang w:val="en-US"/>
        </w:rPr>
      </w:pPr>
      <w:ins w:id="537" w:author="Young, Thomas" w:date="2018-09-11T14:26:00Z">
        <w:r>
          <w:rPr>
            <w:lang w:val="en-US"/>
          </w:rPr>
          <w:br w:type="page"/>
        </w:r>
      </w:ins>
    </w:p>
    <w:p w:rsidR="001D5B2B" w:rsidRDefault="001D5B2B" w:rsidP="001D5B2B">
      <w:pPr>
        <w:pStyle w:val="Heading1"/>
        <w:rPr>
          <w:ins w:id="538" w:author="Young, Thomas" w:date="2018-09-11T14:27:00Z"/>
          <w:lang w:val="en-US"/>
        </w:rPr>
      </w:pPr>
      <w:ins w:id="539" w:author="Young, Thomas" w:date="2018-09-11T14:27:00Z">
        <w:r>
          <w:rPr>
            <w:lang w:val="en-US"/>
          </w:rPr>
          <w:lastRenderedPageBreak/>
          <w:t>Testing</w:t>
        </w:r>
      </w:ins>
    </w:p>
    <w:p w:rsidR="001D5B2B" w:rsidRDefault="001D5B2B">
      <w:pPr>
        <w:rPr>
          <w:ins w:id="540" w:author="Young, Thomas" w:date="2018-09-11T14:27:00Z"/>
          <w:color w:val="FFFFFF" w:themeColor="background1"/>
          <w:spacing w:val="15"/>
          <w:sz w:val="22"/>
          <w:szCs w:val="22"/>
          <w:lang w:val="en-US"/>
        </w:rPr>
      </w:pPr>
      <w:ins w:id="541" w:author="Young, Thomas" w:date="2018-09-11T14:27:00Z">
        <w:r>
          <w:rPr>
            <w:lang w:val="en-US"/>
          </w:rPr>
          <w:br w:type="page"/>
        </w:r>
      </w:ins>
    </w:p>
    <w:p w:rsidR="001D5B2B" w:rsidRPr="001D5B2B" w:rsidRDefault="001D5B2B">
      <w:pPr>
        <w:pStyle w:val="Heading1"/>
        <w:rPr>
          <w:lang w:val="en-US"/>
          <w:rPrChange w:id="542" w:author="Young, Thomas" w:date="2018-09-11T14:23:00Z">
            <w:rPr>
              <w:lang w:val="en-US"/>
            </w:rPr>
          </w:rPrChange>
        </w:rPr>
        <w:pPrChange w:id="543" w:author="Young, Thomas" w:date="2018-09-11T14:26:00Z">
          <w:pPr/>
        </w:pPrChange>
      </w:pPr>
      <w:ins w:id="544" w:author="Young, Thomas" w:date="2018-09-11T14:27:00Z">
        <w:r>
          <w:rPr>
            <w:lang w:val="en-US"/>
          </w:rPr>
          <w:lastRenderedPageBreak/>
          <w:t>Evaluation</w:t>
        </w:r>
      </w:ins>
    </w:p>
    <w:sectPr w:rsidR="001D5B2B" w:rsidRPr="001D5B2B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249B" w:rsidRDefault="003C249B" w:rsidP="001D5B2B">
      <w:pPr>
        <w:spacing w:before="0" w:after="0" w:line="240" w:lineRule="auto"/>
      </w:pPr>
      <w:r>
        <w:separator/>
      </w:r>
    </w:p>
  </w:endnote>
  <w:endnote w:type="continuationSeparator" w:id="0">
    <w:p w:rsidR="003C249B" w:rsidRDefault="003C249B" w:rsidP="001D5B2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  <w:tblPrChange w:id="545" w:author="Young, Thomas" w:date="2018-09-11T14:22:00Z">
        <w:tblPr>
          <w:tblStyle w:val="TableGrid"/>
          <w:tblW w:w="0" w:type="auto"/>
          <w:tblLook w:val="04A0" w:firstRow="1" w:lastRow="0" w:firstColumn="1" w:lastColumn="0" w:noHBand="0" w:noVBand="1"/>
        </w:tblPr>
      </w:tblPrChange>
    </w:tblPr>
    <w:tblGrid>
      <w:gridCol w:w="3005"/>
      <w:gridCol w:w="3005"/>
      <w:gridCol w:w="3006"/>
      <w:tblGridChange w:id="546">
        <w:tblGrid>
          <w:gridCol w:w="3005"/>
          <w:gridCol w:w="3005"/>
          <w:gridCol w:w="3006"/>
        </w:tblGrid>
      </w:tblGridChange>
    </w:tblGrid>
    <w:tr w:rsidR="009F693B" w:rsidTr="001D5B2B">
      <w:tc>
        <w:tcPr>
          <w:tcW w:w="3005" w:type="dxa"/>
          <w:tcPrChange w:id="547" w:author="Young, Thomas" w:date="2018-09-11T14:22:00Z">
            <w:tcPr>
              <w:tcW w:w="3005" w:type="dxa"/>
            </w:tcPr>
          </w:tcPrChange>
        </w:tcPr>
        <w:p w:rsidR="009F693B" w:rsidRPr="001D5B2B" w:rsidRDefault="009F693B">
          <w:pPr>
            <w:pStyle w:val="Footer"/>
            <w:rPr>
              <w:lang w:val="en-US"/>
            </w:rPr>
          </w:pPr>
          <w:r>
            <w:rPr>
              <w:lang w:val="en-US"/>
            </w:rPr>
            <w:t>Thomas Young</w:t>
          </w:r>
        </w:p>
      </w:tc>
      <w:tc>
        <w:tcPr>
          <w:tcW w:w="3005" w:type="dxa"/>
          <w:tcPrChange w:id="548" w:author="Young, Thomas" w:date="2018-09-11T14:22:00Z">
            <w:tcPr>
              <w:tcW w:w="3005" w:type="dxa"/>
            </w:tcPr>
          </w:tcPrChange>
        </w:tcPr>
        <w:p w:rsidR="009F693B" w:rsidRPr="001D5B2B" w:rsidRDefault="009F693B">
          <w:pPr>
            <w:pStyle w:val="Footer"/>
            <w:jc w:val="center"/>
            <w:rPr>
              <w:lang w:val="en-US"/>
            </w:rPr>
            <w:pPrChange w:id="549" w:author="Young, Thomas" w:date="2018-09-11T14:21:00Z">
              <w:pPr>
                <w:pStyle w:val="Footer"/>
              </w:pPr>
            </w:pPrChange>
          </w:pPr>
          <w:r>
            <w:rPr>
              <w:lang w:val="en-US"/>
            </w:rPr>
            <w:t xml:space="preserve">Castle </w:t>
          </w:r>
          <w:proofErr w:type="spellStart"/>
          <w:r>
            <w:rPr>
              <w:lang w:val="en-US"/>
            </w:rPr>
            <w:t>Rushen</w:t>
          </w:r>
          <w:proofErr w:type="spellEnd"/>
          <w:r>
            <w:rPr>
              <w:lang w:val="en-US"/>
            </w:rPr>
            <w:t xml:space="preserve"> High School</w:t>
          </w:r>
        </w:p>
      </w:tc>
      <w:tc>
        <w:tcPr>
          <w:tcW w:w="3006" w:type="dxa"/>
          <w:tcPrChange w:id="550" w:author="Young, Thomas" w:date="2018-09-11T14:22:00Z">
            <w:tcPr>
              <w:tcW w:w="3006" w:type="dxa"/>
            </w:tcPr>
          </w:tcPrChange>
        </w:tcPr>
        <w:p w:rsidR="009F693B" w:rsidRPr="001D5B2B" w:rsidRDefault="009F693B">
          <w:pPr>
            <w:pStyle w:val="Footer"/>
            <w:jc w:val="right"/>
            <w:rPr>
              <w:lang w:val="en-US"/>
            </w:rPr>
            <w:pPrChange w:id="551" w:author="Young, Thomas" w:date="2018-09-11T14:21:00Z">
              <w:pPr>
                <w:pStyle w:val="Footer"/>
              </w:pPr>
            </w:pPrChange>
          </w:pPr>
          <w:r>
            <w:rPr>
              <w:lang w:val="en-US"/>
            </w:rPr>
            <w:t>Candidate number: 4147</w:t>
          </w:r>
        </w:p>
      </w:tc>
    </w:tr>
  </w:tbl>
  <w:p w:rsidR="009F693B" w:rsidRDefault="009F69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249B" w:rsidRDefault="003C249B" w:rsidP="001D5B2B">
      <w:pPr>
        <w:spacing w:before="0" w:after="0" w:line="240" w:lineRule="auto"/>
      </w:pPr>
      <w:r>
        <w:separator/>
      </w:r>
    </w:p>
  </w:footnote>
  <w:footnote w:type="continuationSeparator" w:id="0">
    <w:p w:rsidR="003C249B" w:rsidRDefault="003C249B" w:rsidP="001D5B2B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E29073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78E499C"/>
    <w:multiLevelType w:val="hybridMultilevel"/>
    <w:tmpl w:val="46B03DEC"/>
    <w:lvl w:ilvl="0" w:tplc="F2A0A25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70352"/>
    <w:multiLevelType w:val="hybridMultilevel"/>
    <w:tmpl w:val="FB8EFAF6"/>
    <w:lvl w:ilvl="0" w:tplc="F2A0A25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21529F"/>
    <w:multiLevelType w:val="hybridMultilevel"/>
    <w:tmpl w:val="D8BEA648"/>
    <w:lvl w:ilvl="0" w:tplc="F2A0A25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032701"/>
    <w:multiLevelType w:val="hybridMultilevel"/>
    <w:tmpl w:val="28F6DCF6"/>
    <w:lvl w:ilvl="0" w:tplc="F2A0A25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8C36E1"/>
    <w:multiLevelType w:val="hybridMultilevel"/>
    <w:tmpl w:val="10EE003C"/>
    <w:lvl w:ilvl="0" w:tplc="F2A0A25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626E77"/>
    <w:multiLevelType w:val="hybridMultilevel"/>
    <w:tmpl w:val="321E1482"/>
    <w:lvl w:ilvl="0" w:tplc="F2A0A25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01240C"/>
    <w:multiLevelType w:val="hybridMultilevel"/>
    <w:tmpl w:val="20B63F12"/>
    <w:lvl w:ilvl="0" w:tplc="F2A0A25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BF7415"/>
    <w:multiLevelType w:val="hybridMultilevel"/>
    <w:tmpl w:val="5A92FAD4"/>
    <w:lvl w:ilvl="0" w:tplc="F2A0A25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0728BE"/>
    <w:multiLevelType w:val="hybridMultilevel"/>
    <w:tmpl w:val="72583A86"/>
    <w:lvl w:ilvl="0" w:tplc="F2A0A25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DA5896"/>
    <w:multiLevelType w:val="hybridMultilevel"/>
    <w:tmpl w:val="5C7682B4"/>
    <w:lvl w:ilvl="0" w:tplc="F2A0A25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2F10FC"/>
    <w:multiLevelType w:val="hybridMultilevel"/>
    <w:tmpl w:val="606ED408"/>
    <w:lvl w:ilvl="0" w:tplc="F2A0A25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7"/>
  </w:num>
  <w:num w:numId="4">
    <w:abstractNumId w:val="8"/>
  </w:num>
  <w:num w:numId="5">
    <w:abstractNumId w:val="3"/>
  </w:num>
  <w:num w:numId="6">
    <w:abstractNumId w:val="10"/>
  </w:num>
  <w:num w:numId="7">
    <w:abstractNumId w:val="4"/>
  </w:num>
  <w:num w:numId="8">
    <w:abstractNumId w:val="6"/>
  </w:num>
  <w:num w:numId="9">
    <w:abstractNumId w:val="1"/>
  </w:num>
  <w:num w:numId="10">
    <w:abstractNumId w:val="9"/>
  </w:num>
  <w:num w:numId="11">
    <w:abstractNumId w:val="2"/>
  </w:num>
  <w:num w:numId="12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Young, Thomas">
    <w15:presenceInfo w15:providerId="None" w15:userId="Young, Thomas"/>
  </w15:person>
  <w15:person w15:author="Thomas Young">
    <w15:presenceInfo w15:providerId="None" w15:userId="Thomas You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B2B"/>
    <w:rsid w:val="00145DEB"/>
    <w:rsid w:val="00170AD6"/>
    <w:rsid w:val="001D5B2B"/>
    <w:rsid w:val="00222BF5"/>
    <w:rsid w:val="002524FB"/>
    <w:rsid w:val="00327419"/>
    <w:rsid w:val="003C249B"/>
    <w:rsid w:val="003E31EF"/>
    <w:rsid w:val="00403410"/>
    <w:rsid w:val="00423ECD"/>
    <w:rsid w:val="00450834"/>
    <w:rsid w:val="00450F93"/>
    <w:rsid w:val="004A743E"/>
    <w:rsid w:val="00555B94"/>
    <w:rsid w:val="005C1A07"/>
    <w:rsid w:val="005E2003"/>
    <w:rsid w:val="00633337"/>
    <w:rsid w:val="006B12A2"/>
    <w:rsid w:val="007602FB"/>
    <w:rsid w:val="00772F39"/>
    <w:rsid w:val="007E60ED"/>
    <w:rsid w:val="008B07D3"/>
    <w:rsid w:val="008E0330"/>
    <w:rsid w:val="008E619F"/>
    <w:rsid w:val="008F786E"/>
    <w:rsid w:val="009B545A"/>
    <w:rsid w:val="009F693B"/>
    <w:rsid w:val="00AC3972"/>
    <w:rsid w:val="00B76C83"/>
    <w:rsid w:val="00B7791B"/>
    <w:rsid w:val="00BA4241"/>
    <w:rsid w:val="00BB0153"/>
    <w:rsid w:val="00C13E58"/>
    <w:rsid w:val="00CC54E9"/>
    <w:rsid w:val="00CD315D"/>
    <w:rsid w:val="00E12C2A"/>
    <w:rsid w:val="00E8395A"/>
    <w:rsid w:val="00E917E0"/>
    <w:rsid w:val="00EA68F7"/>
    <w:rsid w:val="00EE49DD"/>
    <w:rsid w:val="00F44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B06C8"/>
  <w15:chartTrackingRefBased/>
  <w15:docId w15:val="{F915ABB1-1628-4968-A76A-758CF2C36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IM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5B2B"/>
  </w:style>
  <w:style w:type="paragraph" w:styleId="Heading1">
    <w:name w:val="heading 1"/>
    <w:basedOn w:val="Normal"/>
    <w:next w:val="Normal"/>
    <w:link w:val="Heading1Char"/>
    <w:uiPriority w:val="9"/>
    <w:qFormat/>
    <w:rsid w:val="001D5B2B"/>
    <w:pPr>
      <w:pBdr>
        <w:top w:val="single" w:sz="24" w:space="0" w:color="DF2E28" w:themeColor="accent1"/>
        <w:left w:val="single" w:sz="24" w:space="0" w:color="DF2E28" w:themeColor="accent1"/>
        <w:bottom w:val="single" w:sz="24" w:space="0" w:color="DF2E28" w:themeColor="accent1"/>
        <w:right w:val="single" w:sz="24" w:space="0" w:color="DF2E28" w:themeColor="accent1"/>
      </w:pBdr>
      <w:shd w:val="clear" w:color="auto" w:fill="DF2E28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5B2B"/>
    <w:pPr>
      <w:pBdr>
        <w:top w:val="single" w:sz="24" w:space="0" w:color="F8D4D3" w:themeColor="accent1" w:themeTint="33"/>
        <w:left w:val="single" w:sz="24" w:space="0" w:color="F8D4D3" w:themeColor="accent1" w:themeTint="33"/>
        <w:bottom w:val="single" w:sz="24" w:space="0" w:color="F8D4D3" w:themeColor="accent1" w:themeTint="33"/>
        <w:right w:val="single" w:sz="24" w:space="0" w:color="F8D4D3" w:themeColor="accent1" w:themeTint="33"/>
      </w:pBdr>
      <w:shd w:val="clear" w:color="auto" w:fill="F8D4D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5B2B"/>
    <w:pPr>
      <w:pBdr>
        <w:top w:val="single" w:sz="6" w:space="2" w:color="DF2E28" w:themeColor="accent1"/>
      </w:pBdr>
      <w:spacing w:before="300" w:after="0"/>
      <w:outlineLvl w:val="2"/>
    </w:pPr>
    <w:rPr>
      <w:caps/>
      <w:color w:val="711411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D5B2B"/>
    <w:pPr>
      <w:pBdr>
        <w:top w:val="dotted" w:sz="6" w:space="2" w:color="DF2E28" w:themeColor="accent1"/>
      </w:pBdr>
      <w:spacing w:before="200" w:after="0"/>
      <w:outlineLvl w:val="3"/>
    </w:pPr>
    <w:rPr>
      <w:caps/>
      <w:color w:val="AB1E19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D5B2B"/>
    <w:pPr>
      <w:pBdr>
        <w:bottom w:val="single" w:sz="6" w:space="1" w:color="DF2E28" w:themeColor="accent1"/>
      </w:pBdr>
      <w:spacing w:before="200" w:after="0"/>
      <w:outlineLvl w:val="4"/>
    </w:pPr>
    <w:rPr>
      <w:caps/>
      <w:color w:val="AB1E19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5B2B"/>
    <w:pPr>
      <w:pBdr>
        <w:bottom w:val="dotted" w:sz="6" w:space="1" w:color="DF2E28" w:themeColor="accent1"/>
      </w:pBdr>
      <w:spacing w:before="200" w:after="0"/>
      <w:outlineLvl w:val="5"/>
    </w:pPr>
    <w:rPr>
      <w:caps/>
      <w:color w:val="AB1E19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5B2B"/>
    <w:pPr>
      <w:spacing w:before="200" w:after="0"/>
      <w:outlineLvl w:val="6"/>
    </w:pPr>
    <w:rPr>
      <w:caps/>
      <w:color w:val="AB1E19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5B2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5B2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D5B2B"/>
    <w:pPr>
      <w:spacing w:before="0" w:after="0"/>
    </w:pPr>
    <w:rPr>
      <w:rFonts w:asciiTheme="majorHAnsi" w:eastAsiaTheme="majorEastAsia" w:hAnsiTheme="majorHAnsi" w:cstheme="majorBidi"/>
      <w:caps/>
      <w:color w:val="DF2E28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D5B2B"/>
    <w:rPr>
      <w:rFonts w:asciiTheme="majorHAnsi" w:eastAsiaTheme="majorEastAsia" w:hAnsiTheme="majorHAnsi" w:cstheme="majorBidi"/>
      <w:caps/>
      <w:color w:val="DF2E28" w:themeColor="accent1"/>
      <w:spacing w:val="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D5B2B"/>
    <w:rPr>
      <w:caps/>
      <w:color w:val="FFFFFF" w:themeColor="background1"/>
      <w:spacing w:val="15"/>
      <w:sz w:val="22"/>
      <w:szCs w:val="22"/>
      <w:shd w:val="clear" w:color="auto" w:fill="DF2E28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1D5B2B"/>
    <w:rPr>
      <w:caps/>
      <w:spacing w:val="15"/>
      <w:shd w:val="clear" w:color="auto" w:fill="F8D4D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1D5B2B"/>
    <w:rPr>
      <w:caps/>
      <w:color w:val="711411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1D5B2B"/>
    <w:rPr>
      <w:caps/>
      <w:color w:val="AB1E19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1D5B2B"/>
    <w:rPr>
      <w:caps/>
      <w:color w:val="AB1E19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5B2B"/>
    <w:rPr>
      <w:caps/>
      <w:color w:val="AB1E19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5B2B"/>
    <w:rPr>
      <w:caps/>
      <w:color w:val="AB1E19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5B2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5B2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D5B2B"/>
    <w:rPr>
      <w:b/>
      <w:bCs/>
      <w:color w:val="AB1E19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5B2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1D5B2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1D5B2B"/>
    <w:rPr>
      <w:b/>
      <w:bCs/>
    </w:rPr>
  </w:style>
  <w:style w:type="character" w:styleId="Emphasis">
    <w:name w:val="Emphasis"/>
    <w:uiPriority w:val="20"/>
    <w:qFormat/>
    <w:rsid w:val="001D5B2B"/>
    <w:rPr>
      <w:caps/>
      <w:color w:val="711411" w:themeColor="accent1" w:themeShade="7F"/>
      <w:spacing w:val="5"/>
    </w:rPr>
  </w:style>
  <w:style w:type="paragraph" w:styleId="NoSpacing">
    <w:name w:val="No Spacing"/>
    <w:uiPriority w:val="1"/>
    <w:qFormat/>
    <w:rsid w:val="001D5B2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D5B2B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D5B2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5B2B"/>
    <w:pPr>
      <w:spacing w:before="240" w:after="240" w:line="240" w:lineRule="auto"/>
      <w:ind w:left="1080" w:right="1080"/>
      <w:jc w:val="center"/>
    </w:pPr>
    <w:rPr>
      <w:color w:val="DF2E28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5B2B"/>
    <w:rPr>
      <w:color w:val="DF2E28" w:themeColor="accent1"/>
      <w:sz w:val="24"/>
      <w:szCs w:val="24"/>
    </w:rPr>
  </w:style>
  <w:style w:type="character" w:styleId="SubtleEmphasis">
    <w:name w:val="Subtle Emphasis"/>
    <w:uiPriority w:val="19"/>
    <w:qFormat/>
    <w:rsid w:val="001D5B2B"/>
    <w:rPr>
      <w:i/>
      <w:iCs/>
      <w:color w:val="711411" w:themeColor="accent1" w:themeShade="7F"/>
    </w:rPr>
  </w:style>
  <w:style w:type="character" w:styleId="IntenseEmphasis">
    <w:name w:val="Intense Emphasis"/>
    <w:uiPriority w:val="21"/>
    <w:qFormat/>
    <w:rsid w:val="001D5B2B"/>
    <w:rPr>
      <w:b/>
      <w:bCs/>
      <w:caps/>
      <w:color w:val="711411" w:themeColor="accent1" w:themeShade="7F"/>
      <w:spacing w:val="10"/>
    </w:rPr>
  </w:style>
  <w:style w:type="character" w:styleId="SubtleReference">
    <w:name w:val="Subtle Reference"/>
    <w:uiPriority w:val="31"/>
    <w:qFormat/>
    <w:rsid w:val="001D5B2B"/>
    <w:rPr>
      <w:b/>
      <w:bCs/>
      <w:color w:val="DF2E28" w:themeColor="accent1"/>
    </w:rPr>
  </w:style>
  <w:style w:type="character" w:styleId="IntenseReference">
    <w:name w:val="Intense Reference"/>
    <w:uiPriority w:val="32"/>
    <w:qFormat/>
    <w:rsid w:val="001D5B2B"/>
    <w:rPr>
      <w:b/>
      <w:bCs/>
      <w:i/>
      <w:iCs/>
      <w:caps/>
      <w:color w:val="DF2E28" w:themeColor="accent1"/>
    </w:rPr>
  </w:style>
  <w:style w:type="character" w:styleId="BookTitle">
    <w:name w:val="Book Title"/>
    <w:uiPriority w:val="33"/>
    <w:qFormat/>
    <w:rsid w:val="001D5B2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D5B2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D5B2B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5B2B"/>
  </w:style>
  <w:style w:type="paragraph" w:styleId="Footer">
    <w:name w:val="footer"/>
    <w:basedOn w:val="Normal"/>
    <w:link w:val="FooterChar"/>
    <w:uiPriority w:val="99"/>
    <w:unhideWhenUsed/>
    <w:rsid w:val="001D5B2B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5B2B"/>
  </w:style>
  <w:style w:type="table" w:styleId="TableGrid">
    <w:name w:val="Table Grid"/>
    <w:basedOn w:val="TableNormal"/>
    <w:uiPriority w:val="39"/>
    <w:rsid w:val="001D5B2B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unhideWhenUsed/>
    <w:rsid w:val="001D5B2B"/>
    <w:pPr>
      <w:numPr>
        <w:numId w:val="1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5B2B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5B2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55B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Vapor Trail">
  <a:themeElements>
    <a:clrScheme name="Vapor Trail">
      <a:dk1>
        <a:sysClr val="windowText" lastClr="000000"/>
      </a:dk1>
      <a:lt1>
        <a:sysClr val="window" lastClr="FFFFFF"/>
      </a:lt1>
      <a:dk2>
        <a:srgbClr val="454545"/>
      </a:dk2>
      <a:lt2>
        <a:srgbClr val="DADADA"/>
      </a:lt2>
      <a:accent1>
        <a:srgbClr val="DF2E28"/>
      </a:accent1>
      <a:accent2>
        <a:srgbClr val="FE801A"/>
      </a:accent2>
      <a:accent3>
        <a:srgbClr val="E9BF35"/>
      </a:accent3>
      <a:accent4>
        <a:srgbClr val="81BB42"/>
      </a:accent4>
      <a:accent5>
        <a:srgbClr val="32C7A9"/>
      </a:accent5>
      <a:accent6>
        <a:srgbClr val="4A9BDC"/>
      </a:accent6>
      <a:hlink>
        <a:srgbClr val="F0532B"/>
      </a:hlink>
      <a:folHlink>
        <a:srgbClr val="F38B53"/>
      </a:folHlink>
    </a:clrScheme>
    <a:fontScheme name="Vapor Trail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8</Pages>
  <Words>1025</Words>
  <Characters>5847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Young, Thomas</dc:creator>
  <cp:keywords/>
  <dc:description/>
  <cp:lastModifiedBy>Young, Thomas</cp:lastModifiedBy>
  <cp:revision>7</cp:revision>
  <dcterms:created xsi:type="dcterms:W3CDTF">2018-10-02T12:43:00Z</dcterms:created>
  <dcterms:modified xsi:type="dcterms:W3CDTF">2018-10-10T14:30:00Z</dcterms:modified>
</cp:coreProperties>
</file>