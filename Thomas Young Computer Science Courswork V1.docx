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93B" w:rsidRDefault="001D5B2B" w:rsidP="001D5B2B">
      <w:pPr>
        <w:pStyle w:val="Title"/>
        <w:rPr>
          <w:lang w:val="en-US"/>
        </w:rPr>
      </w:pPr>
      <w:r>
        <w:rPr>
          <w:lang w:val="en-US"/>
        </w:rPr>
        <w:t>A-level Coursework</w:t>
      </w:r>
    </w:p>
    <w:p w:rsidR="001D5B2B" w:rsidRDefault="001D5B2B" w:rsidP="001D5B2B">
      <w:pPr>
        <w:pStyle w:val="Heading1"/>
        <w:rPr>
          <w:ins w:id="0" w:author="Young, Thomas" w:date="2018-09-11T14:23:00Z"/>
          <w:lang w:val="en-US"/>
        </w:rPr>
      </w:pPr>
      <w:ins w:id="1" w:author="Young, Thomas" w:date="2018-09-11T14:23:00Z">
        <w:r>
          <w:rPr>
            <w:lang w:val="en-US"/>
          </w:rPr>
          <w:t>Analysis</w:t>
        </w:r>
      </w:ins>
    </w:p>
    <w:p w:rsidR="001D5B2B" w:rsidRDefault="001D5B2B" w:rsidP="001D5B2B">
      <w:pPr>
        <w:pStyle w:val="Heading2"/>
        <w:rPr>
          <w:ins w:id="2" w:author="Young, Thomas" w:date="2018-09-11T14:28:00Z"/>
          <w:lang w:val="en-US"/>
        </w:rPr>
      </w:pPr>
      <w:ins w:id="3" w:author="Young, Thomas" w:date="2018-09-11T14:27:00Z">
        <w:r>
          <w:rPr>
            <w:lang w:val="en-US"/>
          </w:rPr>
          <w:t>Background</w:t>
        </w:r>
      </w:ins>
    </w:p>
    <w:p w:rsidR="001D5B2B" w:rsidRDefault="001D5B2B" w:rsidP="001D5B2B">
      <w:pPr>
        <w:pStyle w:val="Heading3"/>
        <w:rPr>
          <w:ins w:id="4" w:author="Thomas Young" w:date="2018-09-18T12:56:00Z"/>
          <w:lang w:val="en-US"/>
        </w:rPr>
      </w:pPr>
      <w:ins w:id="5" w:author="Young, Thomas" w:date="2018-09-11T14:28:00Z">
        <w:r>
          <w:rPr>
            <w:lang w:val="en-US"/>
          </w:rPr>
          <w:t>Introduction</w:t>
        </w:r>
      </w:ins>
    </w:p>
    <w:p w:rsidR="008B07D3" w:rsidRDefault="008B07D3" w:rsidP="008B07D3">
      <w:pPr>
        <w:rPr>
          <w:ins w:id="6" w:author="Thomas Young" w:date="2018-09-18T12:58:00Z"/>
          <w:lang w:val="en-US"/>
        </w:rPr>
      </w:pPr>
      <w:ins w:id="7" w:author="Thomas Young" w:date="2018-09-18T12:57:00Z">
        <w:r>
          <w:rPr>
            <w:lang w:val="en-US"/>
          </w:rPr>
          <w:t xml:space="preserve">A problem that is currently facing my school, and more specifically the music </w:t>
        </w:r>
      </w:ins>
      <w:ins w:id="8" w:author="Thomas Young" w:date="2018-09-18T12:59:00Z">
        <w:r>
          <w:rPr>
            <w:lang w:val="en-US"/>
          </w:rPr>
          <w:t>department</w:t>
        </w:r>
      </w:ins>
      <w:ins w:id="9" w:author="Thomas Young" w:date="2018-09-18T12:57:00Z">
        <w:r>
          <w:rPr>
            <w:lang w:val="en-US"/>
          </w:rPr>
          <w:t xml:space="preserve">, is that they lack a sufficient number of students to make best use of the equipment and the talent </w:t>
        </w:r>
      </w:ins>
      <w:ins w:id="10" w:author="Thomas Young" w:date="2018-09-18T12:58:00Z">
        <w:r>
          <w:rPr>
            <w:lang w:val="en-US"/>
          </w:rPr>
          <w:t xml:space="preserve">that can be found. </w:t>
        </w:r>
      </w:ins>
    </w:p>
    <w:p w:rsidR="008B07D3" w:rsidRDefault="008B07D3" w:rsidP="008B07D3">
      <w:pPr>
        <w:rPr>
          <w:ins w:id="11" w:author="Young, Thomas" w:date="2018-09-18T13:00:00Z"/>
          <w:lang w:val="en-US"/>
        </w:rPr>
      </w:pPr>
      <w:ins w:id="12" w:author="Thomas Young" w:date="2018-09-18T12:58:00Z">
        <w:r>
          <w:rPr>
            <w:lang w:val="en-US"/>
          </w:rPr>
          <w:t>My aim for this coursework is to design a system that will automate the playing o</w:t>
        </w:r>
      </w:ins>
      <w:ins w:id="13" w:author="Young, Thomas" w:date="2018-09-18T13:00:00Z">
        <w:r>
          <w:rPr>
            <w:lang w:val="en-US"/>
          </w:rPr>
          <w:t>f</w:t>
        </w:r>
      </w:ins>
      <w:ins w:id="14" w:author="Thomas Young" w:date="2018-09-18T12:58:00Z">
        <w:del w:id="15" w:author="Young, Thomas" w:date="2018-09-18T13:00:00Z">
          <w:r w:rsidDel="008B07D3">
            <w:rPr>
              <w:lang w:val="en-US"/>
            </w:rPr>
            <w:delText>n</w:delText>
          </w:r>
        </w:del>
        <w:r>
          <w:rPr>
            <w:lang w:val="en-US"/>
          </w:rPr>
          <w:t xml:space="preserve"> </w:t>
        </w:r>
      </w:ins>
      <w:ins w:id="16" w:author="Thomas Young" w:date="2018-09-18T12:59:00Z">
        <w:r>
          <w:rPr>
            <w:lang w:val="en-US"/>
          </w:rPr>
          <w:t>instruments</w:t>
        </w:r>
      </w:ins>
      <w:ins w:id="17" w:author="Thomas Young" w:date="2018-09-18T12:58:00Z">
        <w:r>
          <w:rPr>
            <w:lang w:val="en-US"/>
          </w:rPr>
          <w:t xml:space="preserve"> in a novel way so that talented students can focus o</w:t>
        </w:r>
      </w:ins>
      <w:ins w:id="18" w:author="Thomas Young" w:date="2018-09-18T12:59:00Z">
        <w:r>
          <w:rPr>
            <w:lang w:val="en-US"/>
          </w:rPr>
          <w:t>n playing other instruments that they prefer and not have the sound of the group</w:t>
        </w:r>
        <w:del w:id="19" w:author="Young, Thomas" w:date="2018-09-18T12:59:00Z">
          <w:r w:rsidDel="008B07D3">
            <w:rPr>
              <w:lang w:val="en-US"/>
            </w:rPr>
            <w:delText xml:space="preserve"> as a whole suffer</w:delText>
          </w:r>
        </w:del>
      </w:ins>
      <w:ins w:id="20" w:author="Young, Thomas" w:date="2018-09-18T12:59:00Z">
        <w:r>
          <w:rPr>
            <w:lang w:val="en-US"/>
          </w:rPr>
          <w:t xml:space="preserve"> suffer</w:t>
        </w:r>
      </w:ins>
      <w:ins w:id="21" w:author="Thomas Young" w:date="2018-09-18T12:59:00Z">
        <w:r>
          <w:rPr>
            <w:lang w:val="en-US"/>
          </w:rPr>
          <w:t>.</w:t>
        </w:r>
      </w:ins>
    </w:p>
    <w:p w:rsidR="008B07D3" w:rsidRPr="008B07D3" w:rsidRDefault="008B07D3">
      <w:pPr>
        <w:rPr>
          <w:ins w:id="22" w:author="Young, Thomas" w:date="2018-09-11T14:29:00Z"/>
          <w:lang w:val="en-US"/>
          <w:rPrChange w:id="23" w:author="Thomas Young" w:date="2018-09-18T12:56:00Z">
            <w:rPr>
              <w:ins w:id="24" w:author="Young, Thomas" w:date="2018-09-11T14:29:00Z"/>
              <w:lang w:val="en-US"/>
            </w:rPr>
          </w:rPrChange>
        </w:rPr>
        <w:pPrChange w:id="25" w:author="Thomas Young" w:date="2018-09-18T12:56:00Z">
          <w:pPr>
            <w:pStyle w:val="Heading3"/>
          </w:pPr>
        </w:pPrChange>
      </w:pPr>
      <w:ins w:id="26" w:author="Young, Thomas" w:date="2018-09-18T13:00:00Z">
        <w:r>
          <w:rPr>
            <w:lang w:val="en-US"/>
          </w:rPr>
          <w:t>In this example I will be automating the playing of the tin whistle. I chose this instrument because</w:t>
        </w:r>
      </w:ins>
      <w:ins w:id="27" w:author="Young, Thomas" w:date="2018-09-18T13:01:00Z">
        <w:r>
          <w:rPr>
            <w:lang w:val="en-US"/>
          </w:rPr>
          <w:t>,</w:t>
        </w:r>
      </w:ins>
      <w:ins w:id="28" w:author="Young, Thomas" w:date="2018-09-18T13:00:00Z">
        <w:r>
          <w:rPr>
            <w:lang w:val="en-US"/>
          </w:rPr>
          <w:t xml:space="preserve"> whilst it is not a difficult instrument to learn to play, </w:t>
        </w:r>
      </w:ins>
      <w:ins w:id="29" w:author="Young, Thomas" w:date="2018-09-18T13:01:00Z">
        <w:r>
          <w:rPr>
            <w:lang w:val="en-US"/>
          </w:rPr>
          <w:t xml:space="preserve">it is also not the most impressive instrument. This will allow the students to play </w:t>
        </w:r>
      </w:ins>
      <w:ins w:id="30" w:author="Young, Thomas" w:date="2018-09-18T13:02:00Z">
        <w:r>
          <w:rPr>
            <w:lang w:val="en-US"/>
          </w:rPr>
          <w:t>instruments</w:t>
        </w:r>
      </w:ins>
      <w:ins w:id="31" w:author="Young, Thomas" w:date="2018-09-18T13:01:00Z">
        <w:r>
          <w:rPr>
            <w:lang w:val="en-US"/>
          </w:rPr>
          <w:t xml:space="preserve"> that they maybe enjoy playing more, or that are more challengin</w:t>
        </w:r>
      </w:ins>
      <w:ins w:id="32" w:author="Young, Thomas" w:date="2018-09-18T13:02:00Z">
        <w:r>
          <w:rPr>
            <w:lang w:val="en-US"/>
          </w:rPr>
          <w:t>g and are therefore more rewarding.</w:t>
        </w:r>
      </w:ins>
    </w:p>
    <w:p w:rsidR="001D5B2B" w:rsidRDefault="001D5B2B" w:rsidP="001D5B2B">
      <w:pPr>
        <w:pStyle w:val="Heading3"/>
        <w:rPr>
          <w:ins w:id="33" w:author="Young, Thomas" w:date="2018-09-18T13:02:00Z"/>
          <w:lang w:val="en-US"/>
        </w:rPr>
      </w:pPr>
      <w:ins w:id="34" w:author="Young, Thomas" w:date="2018-09-11T14:29:00Z">
        <w:r>
          <w:rPr>
            <w:lang w:val="en-US"/>
          </w:rPr>
          <w:t>Current System</w:t>
        </w:r>
      </w:ins>
    </w:p>
    <w:p w:rsidR="00633337" w:rsidRPr="008B07D3" w:rsidRDefault="008B07D3">
      <w:pPr>
        <w:rPr>
          <w:ins w:id="35" w:author="Young, Thomas" w:date="2018-09-11T14:29:00Z"/>
          <w:lang w:val="en-US"/>
          <w:rPrChange w:id="36" w:author="Young, Thomas" w:date="2018-09-18T13:02:00Z">
            <w:rPr>
              <w:ins w:id="37" w:author="Young, Thomas" w:date="2018-09-11T14:29:00Z"/>
              <w:lang w:val="en-US"/>
            </w:rPr>
          </w:rPrChange>
        </w:rPr>
        <w:pPrChange w:id="38" w:author="Young, Thomas" w:date="2018-09-18T13:02:00Z">
          <w:pPr>
            <w:pStyle w:val="Heading3"/>
          </w:pPr>
        </w:pPrChange>
      </w:pPr>
      <w:ins w:id="39" w:author="Young, Thomas" w:date="2018-09-18T13:02:00Z">
        <w:r>
          <w:rPr>
            <w:lang w:val="en-US"/>
          </w:rPr>
          <w:t>The current system would be using a midi player and a set of speakers. This system works well, however</w:t>
        </w:r>
      </w:ins>
      <w:ins w:id="40" w:author="Young, Thomas" w:date="2018-09-18T13:03:00Z">
        <w:r>
          <w:rPr>
            <w:lang w:val="en-US"/>
          </w:rPr>
          <w:t>, the sound that you get from a MIDI synth is not comparable to the sound of the real instrument</w:t>
        </w:r>
      </w:ins>
      <w:ins w:id="41" w:author="Young, Thomas" w:date="2018-09-18T13:07:00Z">
        <w:r w:rsidR="00BA4241">
          <w:rPr>
            <w:lang w:val="en-US"/>
          </w:rPr>
          <w:t>. Using a MIDI synth in this way</w:t>
        </w:r>
      </w:ins>
      <w:ins w:id="42" w:author="Young, Thomas" w:date="2018-09-18T13:08:00Z">
        <w:r w:rsidR="00BA4241">
          <w:rPr>
            <w:lang w:val="en-US"/>
          </w:rPr>
          <w:t xml:space="preserve"> can, depending on the current software available to the school, can be quite complex.</w:t>
        </w:r>
      </w:ins>
      <w:ins w:id="43" w:author="Young, Thomas" w:date="2018-09-18T13:09:00Z">
        <w:r w:rsidR="00BA4241">
          <w:rPr>
            <w:lang w:val="en-US"/>
          </w:rPr>
          <w:t xml:space="preserve"> </w:t>
        </w:r>
      </w:ins>
    </w:p>
    <w:p w:rsidR="001D5B2B" w:rsidRDefault="001D5B2B" w:rsidP="001D5B2B">
      <w:pPr>
        <w:pStyle w:val="Heading3"/>
        <w:rPr>
          <w:ins w:id="44" w:author="Young, Thomas" w:date="2018-09-18T14:11:00Z"/>
          <w:lang w:val="en-US"/>
        </w:rPr>
      </w:pPr>
      <w:ins w:id="45" w:author="Young, Thomas" w:date="2018-09-11T14:29:00Z">
        <w:r>
          <w:rPr>
            <w:lang w:val="en-US"/>
          </w:rPr>
          <w:t>Clients, Users, and audience</w:t>
        </w:r>
      </w:ins>
    </w:p>
    <w:p w:rsidR="00555B94" w:rsidRDefault="00555B94" w:rsidP="00EE49DD">
      <w:pPr>
        <w:rPr>
          <w:ins w:id="46" w:author="Young, Thomas" w:date="2018-09-18T14:12:00Z"/>
          <w:lang w:val="en-US"/>
        </w:rPr>
      </w:pPr>
      <w:ins w:id="47" w:author="Young, Thomas" w:date="2018-09-18T14:11:00Z">
        <w:r>
          <w:rPr>
            <w:lang w:val="en-US"/>
          </w:rPr>
          <w:t>The clients of the system will be the teachers in the music department.</w:t>
        </w:r>
      </w:ins>
    </w:p>
    <w:p w:rsidR="00555B94" w:rsidRDefault="00555B94" w:rsidP="00EE49DD">
      <w:pPr>
        <w:rPr>
          <w:ins w:id="48" w:author="Young, Thomas" w:date="2018-09-18T14:12:00Z"/>
          <w:lang w:val="en-US"/>
        </w:rPr>
      </w:pPr>
      <w:ins w:id="49" w:author="Young, Thomas" w:date="2018-09-18T14:12:00Z">
        <w:r>
          <w:rPr>
            <w:lang w:val="en-US"/>
          </w:rPr>
          <w:t xml:space="preserve">The users of the system will be the teachers in the </w:t>
        </w:r>
      </w:ins>
      <w:ins w:id="50" w:author="Young, Thomas" w:date="2018-09-18T14:13:00Z">
        <w:r>
          <w:rPr>
            <w:lang w:val="en-US"/>
          </w:rPr>
          <w:t>music department</w:t>
        </w:r>
      </w:ins>
      <w:ins w:id="51" w:author="Young, Thomas" w:date="2018-09-18T14:12:00Z"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and also</w:t>
        </w:r>
        <w:proofErr w:type="gramEnd"/>
        <w:r>
          <w:rPr>
            <w:lang w:val="en-US"/>
          </w:rPr>
          <w:t xml:space="preserve"> the students in the music department.</w:t>
        </w:r>
      </w:ins>
    </w:p>
    <w:p w:rsidR="00EE49DD" w:rsidRPr="00EE49DD" w:rsidRDefault="00555B94">
      <w:pPr>
        <w:rPr>
          <w:ins w:id="52" w:author="Young, Thomas" w:date="2018-09-11T14:31:00Z"/>
          <w:lang w:val="en-US"/>
          <w:rPrChange w:id="53" w:author="Young, Thomas" w:date="2018-09-18T14:11:00Z">
            <w:rPr>
              <w:ins w:id="54" w:author="Young, Thomas" w:date="2018-09-11T14:31:00Z"/>
              <w:lang w:val="en-US"/>
            </w:rPr>
          </w:rPrChange>
        </w:rPr>
        <w:pPrChange w:id="55" w:author="Young, Thomas" w:date="2018-09-18T14:11:00Z">
          <w:pPr>
            <w:pStyle w:val="Heading3"/>
          </w:pPr>
        </w:pPrChange>
      </w:pPr>
      <w:ins w:id="56" w:author="Young, Thomas" w:date="2018-09-18T14:12:00Z">
        <w:r>
          <w:rPr>
            <w:lang w:val="en-US"/>
          </w:rPr>
          <w:t xml:space="preserve">The audience will be the </w:t>
        </w:r>
      </w:ins>
      <w:ins w:id="57" w:author="Young, Thomas" w:date="2018-09-18T14:13:00Z">
        <w:r>
          <w:rPr>
            <w:lang w:val="en-US"/>
          </w:rPr>
          <w:t>audience</w:t>
        </w:r>
      </w:ins>
      <w:ins w:id="58" w:author="Young, Thomas" w:date="2018-09-18T14:12:00Z">
        <w:r>
          <w:rPr>
            <w:lang w:val="en-US"/>
          </w:rPr>
          <w:t xml:space="preserve"> </w:t>
        </w:r>
      </w:ins>
      <w:ins w:id="59" w:author="Young, Thomas" w:date="2018-09-18T14:13:00Z">
        <w:r>
          <w:rPr>
            <w:lang w:val="en-US"/>
          </w:rPr>
          <w:t>at any performances that may be performed using my system.</w:t>
        </w:r>
      </w:ins>
      <w:ins w:id="60" w:author="Young, Thomas" w:date="2018-09-18T14:11:00Z">
        <w:r>
          <w:rPr>
            <w:lang w:val="en-US"/>
          </w:rPr>
          <w:t xml:space="preserve"> </w:t>
        </w:r>
      </w:ins>
    </w:p>
    <w:p w:rsidR="001D5B2B" w:rsidRDefault="005E2003" w:rsidP="005E2003">
      <w:pPr>
        <w:pStyle w:val="Heading3"/>
        <w:rPr>
          <w:ins w:id="61" w:author="Young, Thomas" w:date="2018-09-18T14:13:00Z"/>
          <w:lang w:val="en-US"/>
        </w:rPr>
      </w:pPr>
      <w:ins w:id="62" w:author="Young, Thomas" w:date="2018-09-11T14:31:00Z">
        <w:r>
          <w:rPr>
            <w:lang w:val="en-US"/>
          </w:rPr>
          <w:t>Business case for change</w:t>
        </w:r>
      </w:ins>
    </w:p>
    <w:p w:rsidR="00555B94" w:rsidRPr="00555B94" w:rsidRDefault="00555B94">
      <w:pPr>
        <w:rPr>
          <w:ins w:id="63" w:author="Young, Thomas" w:date="2018-09-11T14:31:00Z"/>
          <w:lang w:val="en-US"/>
          <w:rPrChange w:id="64" w:author="Young, Thomas" w:date="2018-09-18T14:13:00Z">
            <w:rPr>
              <w:ins w:id="65" w:author="Young, Thomas" w:date="2018-09-11T14:31:00Z"/>
              <w:lang w:val="en-US"/>
            </w:rPr>
          </w:rPrChange>
        </w:rPr>
        <w:pPrChange w:id="66" w:author="Young, Thomas" w:date="2018-09-18T14:13:00Z">
          <w:pPr>
            <w:pStyle w:val="Heading3"/>
          </w:pPr>
        </w:pPrChange>
      </w:pPr>
    </w:p>
    <w:p w:rsidR="005E2003" w:rsidRDefault="005E2003">
      <w:pPr>
        <w:pStyle w:val="Heading3"/>
        <w:rPr>
          <w:ins w:id="67" w:author="Young, Thomas" w:date="2018-09-18T14:13:00Z"/>
          <w:lang w:val="en-US"/>
        </w:rPr>
      </w:pPr>
      <w:ins w:id="68" w:author="Young, Thomas" w:date="2018-09-11T14:31:00Z">
        <w:r>
          <w:rPr>
            <w:lang w:val="en-US"/>
          </w:rPr>
          <w:t>Overview of requirements</w:t>
        </w:r>
      </w:ins>
    </w:p>
    <w:p w:rsidR="00555B94" w:rsidRDefault="00555B94" w:rsidP="00555B94">
      <w:pPr>
        <w:rPr>
          <w:ins w:id="69" w:author="Young, Thomas" w:date="2018-09-18T14:14:00Z"/>
          <w:lang w:val="en-US"/>
        </w:rPr>
      </w:pPr>
      <w:ins w:id="70" w:author="Young, Thomas" w:date="2018-09-18T14:14:00Z">
        <w:r>
          <w:rPr>
            <w:lang w:val="en-US"/>
          </w:rPr>
          <w:t>The system that I design must be able to:</w:t>
        </w:r>
      </w:ins>
    </w:p>
    <w:p w:rsidR="00555B94" w:rsidRDefault="00633337" w:rsidP="00555B94">
      <w:pPr>
        <w:pStyle w:val="ListParagraph"/>
        <w:numPr>
          <w:ilvl w:val="0"/>
          <w:numId w:val="2"/>
        </w:numPr>
        <w:rPr>
          <w:ins w:id="71" w:author="Young, Thomas" w:date="2018-09-18T14:23:00Z"/>
          <w:lang w:val="en-US"/>
        </w:rPr>
      </w:pPr>
      <w:ins w:id="72" w:author="Young, Thomas" w:date="2018-09-18T14:22:00Z">
        <w:r>
          <w:rPr>
            <w:lang w:val="en-US"/>
          </w:rPr>
          <w:t>Easily import MIDI files that have been downloaded or made by the music students</w:t>
        </w:r>
      </w:ins>
    </w:p>
    <w:p w:rsidR="005C1A07" w:rsidRDefault="00633337" w:rsidP="00555B94">
      <w:pPr>
        <w:pStyle w:val="ListParagraph"/>
        <w:numPr>
          <w:ilvl w:val="0"/>
          <w:numId w:val="2"/>
        </w:numPr>
        <w:rPr>
          <w:ins w:id="73" w:author="Young, Thomas" w:date="2018-09-18T14:55:00Z"/>
          <w:lang w:val="en-US"/>
        </w:rPr>
      </w:pPr>
      <w:ins w:id="74" w:author="Young, Thomas" w:date="2018-09-18T14:23:00Z">
        <w:r>
          <w:rPr>
            <w:lang w:val="en-US"/>
          </w:rPr>
          <w:t>Easily select what track should be played by the</w:t>
        </w:r>
      </w:ins>
      <w:ins w:id="75" w:author="Young, Thomas" w:date="2018-09-18T14:33:00Z">
        <w:r w:rsidR="005C1A07">
          <w:rPr>
            <w:lang w:val="en-US"/>
          </w:rPr>
          <w:t xml:space="preserve"> robot 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76" w:author="Young, Thomas" w:date="2018-09-18T14:55:00Z"/>
          <w:lang w:val="en-US"/>
        </w:rPr>
      </w:pPr>
      <w:ins w:id="77" w:author="Young, Thomas" w:date="2018-09-18T14:55:00Z">
        <w:r>
          <w:rPr>
            <w:lang w:val="en-US"/>
          </w:rPr>
          <w:t>GUI with all tacks displayed and a representation of what notes will be played</w:t>
        </w:r>
      </w:ins>
    </w:p>
    <w:p w:rsidR="004A743E" w:rsidRDefault="004A743E">
      <w:pPr>
        <w:pStyle w:val="ListParagraph"/>
        <w:numPr>
          <w:ilvl w:val="2"/>
          <w:numId w:val="2"/>
        </w:numPr>
        <w:rPr>
          <w:ins w:id="78" w:author="Young, Thomas" w:date="2018-09-18T14:34:00Z"/>
          <w:lang w:val="en-US"/>
        </w:rPr>
        <w:pPrChange w:id="79" w:author="Young, Thomas" w:date="2018-09-18T14:55:00Z">
          <w:pPr>
            <w:pStyle w:val="ListParagraph"/>
            <w:numPr>
              <w:numId w:val="2"/>
            </w:numPr>
            <w:ind w:hanging="360"/>
          </w:pPr>
        </w:pPrChange>
      </w:pPr>
      <w:ins w:id="80" w:author="Young, Thomas" w:date="2018-09-18T14:55:00Z">
        <w:r>
          <w:rPr>
            <w:lang w:val="en-US"/>
          </w:rPr>
          <w:t>Either sheet music or a graphical score</w:t>
        </w:r>
      </w:ins>
    </w:p>
    <w:p w:rsidR="005C1A07" w:rsidRDefault="005C1A07" w:rsidP="00555B94">
      <w:pPr>
        <w:pStyle w:val="ListParagraph"/>
        <w:numPr>
          <w:ilvl w:val="0"/>
          <w:numId w:val="2"/>
        </w:numPr>
        <w:rPr>
          <w:ins w:id="81" w:author="Young, Thomas" w:date="2018-09-18T14:34:00Z"/>
          <w:lang w:val="en-US"/>
        </w:rPr>
      </w:pPr>
      <w:ins w:id="82" w:author="Young, Thomas" w:date="2018-09-18T14:34:00Z">
        <w:r>
          <w:rPr>
            <w:lang w:val="en-US"/>
          </w:rPr>
          <w:t xml:space="preserve">Be easy to set up </w:t>
        </w:r>
      </w:ins>
    </w:p>
    <w:p w:rsidR="00633337" w:rsidRDefault="00F44CD5" w:rsidP="005C1A07">
      <w:pPr>
        <w:pStyle w:val="ListParagraph"/>
        <w:numPr>
          <w:ilvl w:val="1"/>
          <w:numId w:val="2"/>
        </w:numPr>
        <w:rPr>
          <w:ins w:id="83" w:author="Young, Thomas" w:date="2018-09-18T14:51:00Z"/>
          <w:lang w:val="en-US"/>
        </w:rPr>
      </w:pPr>
      <w:ins w:id="84" w:author="Young, Thomas" w:date="2018-09-18T14:51:00Z">
        <w:r>
          <w:rPr>
            <w:lang w:val="en-US"/>
          </w:rPr>
          <w:t>Single cable from computer to device</w:t>
        </w:r>
      </w:ins>
      <w:ins w:id="85" w:author="Young, Thomas" w:date="2018-09-18T14:52:00Z">
        <w:r w:rsidR="004A743E">
          <w:rPr>
            <w:lang w:val="en-US"/>
          </w:rPr>
          <w:t xml:space="preserve"> (Power??)</w:t>
        </w:r>
      </w:ins>
    </w:p>
    <w:p w:rsidR="00F44CD5" w:rsidRDefault="00F44CD5" w:rsidP="005C1A07">
      <w:pPr>
        <w:pStyle w:val="ListParagraph"/>
        <w:numPr>
          <w:ilvl w:val="1"/>
          <w:numId w:val="2"/>
        </w:numPr>
        <w:rPr>
          <w:ins w:id="86" w:author="Young, Thomas" w:date="2018-09-18T14:51:00Z"/>
          <w:lang w:val="en-US"/>
        </w:rPr>
      </w:pPr>
      <w:ins w:id="87" w:author="Young, Thomas" w:date="2018-09-18T14:51:00Z">
        <w:r>
          <w:rPr>
            <w:lang w:val="en-US"/>
          </w:rPr>
          <w:lastRenderedPageBreak/>
          <w:t>No drivers required.</w:t>
        </w:r>
      </w:ins>
    </w:p>
    <w:p w:rsidR="00F44CD5" w:rsidRDefault="00F44CD5" w:rsidP="005C1A07">
      <w:pPr>
        <w:pStyle w:val="ListParagraph"/>
        <w:numPr>
          <w:ilvl w:val="1"/>
          <w:numId w:val="2"/>
        </w:numPr>
        <w:rPr>
          <w:ins w:id="88" w:author="Young, Thomas" w:date="2018-09-18T14:51:00Z"/>
          <w:lang w:val="en-US"/>
        </w:rPr>
      </w:pPr>
      <w:ins w:id="89" w:author="Young, Thomas" w:date="2018-09-18T14:51:00Z">
        <w:r>
          <w:rPr>
            <w:lang w:val="en-US"/>
          </w:rPr>
          <w:t>No looking for the right port to use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90" w:author="Young, Thomas" w:date="2018-09-18T14:55:00Z"/>
          <w:lang w:val="en-US"/>
        </w:rPr>
      </w:pPr>
      <w:ins w:id="91" w:author="Young, Thomas" w:date="2018-09-18T14:52:00Z">
        <w:r>
          <w:rPr>
            <w:lang w:val="en-US"/>
          </w:rPr>
          <w:t>Simple, well documented user interfac</w:t>
        </w:r>
      </w:ins>
      <w:ins w:id="92" w:author="Young, Thomas" w:date="2018-09-18T14:55:00Z">
        <w:r>
          <w:rPr>
            <w:lang w:val="en-US"/>
          </w:rPr>
          <w:t>e</w:t>
        </w:r>
      </w:ins>
    </w:p>
    <w:p w:rsidR="004A743E" w:rsidRDefault="004A743E" w:rsidP="004A743E">
      <w:pPr>
        <w:pStyle w:val="ListParagraph"/>
        <w:numPr>
          <w:ilvl w:val="0"/>
          <w:numId w:val="2"/>
        </w:numPr>
        <w:rPr>
          <w:ins w:id="93" w:author="Young, Thomas" w:date="2018-09-18T14:56:00Z"/>
          <w:lang w:val="en-US"/>
        </w:rPr>
      </w:pPr>
      <w:ins w:id="94" w:author="Young, Thomas" w:date="2018-09-18T14:56:00Z">
        <w:r>
          <w:rPr>
            <w:lang w:val="en-US"/>
          </w:rPr>
          <w:t>Needs to keep time in a way that is easy for the rest of the performers to keep time with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95" w:author="Young, Thomas" w:date="2018-09-18T14:56:00Z"/>
          <w:lang w:val="en-US"/>
        </w:rPr>
      </w:pPr>
      <w:ins w:id="96" w:author="Young, Thomas" w:date="2018-09-18T14:56:00Z">
        <w:r>
          <w:rPr>
            <w:lang w:val="en-US"/>
          </w:rPr>
          <w:t>Light based metronome</w:t>
        </w:r>
      </w:ins>
    </w:p>
    <w:p w:rsidR="004A743E" w:rsidRDefault="004A743E" w:rsidP="004A743E">
      <w:pPr>
        <w:pStyle w:val="ListParagraph"/>
        <w:numPr>
          <w:ilvl w:val="0"/>
          <w:numId w:val="2"/>
        </w:numPr>
        <w:rPr>
          <w:ins w:id="97" w:author="Young, Thomas" w:date="2018-09-18T14:57:00Z"/>
          <w:lang w:val="en-US"/>
        </w:rPr>
      </w:pPr>
      <w:ins w:id="98" w:author="Young, Thomas" w:date="2018-09-18T14:57:00Z">
        <w:r>
          <w:rPr>
            <w:lang w:val="en-US"/>
          </w:rPr>
          <w:t xml:space="preserve">Robot needs to be able to play the song that it receives in real time. </w:t>
        </w:r>
      </w:ins>
    </w:p>
    <w:p w:rsidR="004A743E" w:rsidRDefault="004A743E" w:rsidP="004A743E">
      <w:pPr>
        <w:pStyle w:val="ListParagraph"/>
        <w:numPr>
          <w:ilvl w:val="0"/>
          <w:numId w:val="2"/>
        </w:numPr>
        <w:rPr>
          <w:ins w:id="99" w:author="Young, Thomas" w:date="2018-09-18T14:57:00Z"/>
          <w:lang w:val="en-US"/>
        </w:rPr>
      </w:pPr>
      <w:ins w:id="100" w:author="Young, Thomas" w:date="2018-09-18T14:57:00Z">
        <w:r>
          <w:rPr>
            <w:lang w:val="en-US"/>
          </w:rPr>
          <w:t xml:space="preserve">Robot should be </w:t>
        </w:r>
      </w:ins>
      <w:ins w:id="101" w:author="Young, Thomas" w:date="2018-09-18T14:58:00Z">
        <w:r>
          <w:rPr>
            <w:lang w:val="en-US"/>
          </w:rPr>
          <w:t>compatible</w:t>
        </w:r>
      </w:ins>
      <w:ins w:id="102" w:author="Young, Thomas" w:date="2018-09-18T14:57:00Z">
        <w:r>
          <w:rPr>
            <w:lang w:val="en-US"/>
          </w:rPr>
          <w:t xml:space="preserve"> with other, </w:t>
        </w:r>
      </w:ins>
      <w:ins w:id="103" w:author="Young, Thomas" w:date="2018-09-18T14:58:00Z">
        <w:r>
          <w:rPr>
            <w:lang w:val="en-US"/>
          </w:rPr>
          <w:t>existing</w:t>
        </w:r>
      </w:ins>
      <w:ins w:id="104" w:author="Young, Thomas" w:date="2018-09-18T14:57:00Z">
        <w:r>
          <w:rPr>
            <w:lang w:val="en-US"/>
          </w:rPr>
          <w:t>, MIDI devices.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105" w:author="Young, Thomas" w:date="2018-09-18T14:58:00Z"/>
          <w:lang w:val="en-US"/>
        </w:rPr>
      </w:pPr>
      <w:ins w:id="106" w:author="Young, Thomas" w:date="2018-09-18T14:58:00Z">
        <w:r>
          <w:rPr>
            <w:lang w:val="en-US"/>
          </w:rPr>
          <w:t>Follows MIDI protocol</w:t>
        </w:r>
      </w:ins>
    </w:p>
    <w:p w:rsidR="004A743E" w:rsidRPr="004A743E" w:rsidRDefault="004A743E">
      <w:pPr>
        <w:pStyle w:val="ListParagraph"/>
        <w:numPr>
          <w:ilvl w:val="0"/>
          <w:numId w:val="2"/>
        </w:numPr>
        <w:rPr>
          <w:ins w:id="107" w:author="Young, Thomas" w:date="2018-09-11T14:28:00Z"/>
          <w:lang w:val="en-US"/>
          <w:rPrChange w:id="108" w:author="Young, Thomas" w:date="2018-09-18T14:58:00Z">
            <w:rPr>
              <w:ins w:id="109" w:author="Young, Thomas" w:date="2018-09-11T14:28:00Z"/>
              <w:lang w:val="en-US"/>
            </w:rPr>
          </w:rPrChange>
        </w:rPr>
        <w:pPrChange w:id="110" w:author="Young, Thomas" w:date="2018-09-18T14:58:00Z">
          <w:pPr>
            <w:pStyle w:val="Heading3"/>
          </w:pPr>
        </w:pPrChange>
      </w:pPr>
      <w:ins w:id="111" w:author="Young, Thomas" w:date="2018-09-18T14:59:00Z">
        <w:r>
          <w:rPr>
            <w:lang w:val="en-US"/>
          </w:rPr>
          <w:t xml:space="preserve">Robot needs to be able to play notes quickly. </w:t>
        </w:r>
      </w:ins>
    </w:p>
    <w:p w:rsidR="001D5B2B" w:rsidRDefault="001D5B2B" w:rsidP="001D5B2B">
      <w:pPr>
        <w:pStyle w:val="Heading2"/>
        <w:rPr>
          <w:ins w:id="112" w:author="Young, Thomas" w:date="2018-09-11T14:34:00Z"/>
          <w:lang w:val="en-US"/>
        </w:rPr>
      </w:pPr>
      <w:ins w:id="113" w:author="Young, Thomas" w:date="2018-09-11T14:27:00Z">
        <w:r>
          <w:rPr>
            <w:lang w:val="en-US"/>
          </w:rPr>
          <w:t>Analysis of the Problem</w:t>
        </w:r>
      </w:ins>
    </w:p>
    <w:p w:rsidR="005E2003" w:rsidRDefault="005E2003" w:rsidP="005E2003">
      <w:pPr>
        <w:pStyle w:val="Heading3"/>
        <w:rPr>
          <w:ins w:id="114" w:author="Young, Thomas" w:date="2018-09-24T20:54:00Z"/>
          <w:lang w:val="en-US"/>
        </w:rPr>
      </w:pPr>
      <w:ins w:id="115" w:author="Young, Thomas" w:date="2018-09-11T14:34:00Z">
        <w:r>
          <w:rPr>
            <w:lang w:val="en-US"/>
          </w:rPr>
          <w:t>Contstraints and limitations</w:t>
        </w:r>
      </w:ins>
    </w:p>
    <w:p w:rsidR="004A743E" w:rsidRDefault="009F693B">
      <w:pPr>
        <w:rPr>
          <w:ins w:id="116" w:author="Young, Thomas" w:date="2018-09-25T15:08:00Z"/>
          <w:lang w:val="en-US"/>
        </w:rPr>
      </w:pPr>
      <w:ins w:id="117" w:author="Young, Thomas" w:date="2018-09-24T20:54:00Z">
        <w:r>
          <w:rPr>
            <w:lang w:val="en-US"/>
          </w:rPr>
          <w:t xml:space="preserve">The limitations I face with this project are that </w:t>
        </w:r>
      </w:ins>
      <w:ins w:id="118" w:author="Young, Thomas" w:date="2018-09-24T20:55:00Z">
        <w:r>
          <w:rPr>
            <w:lang w:val="en-US"/>
          </w:rPr>
          <w:t xml:space="preserve">the Arduino </w:t>
        </w:r>
      </w:ins>
      <w:ins w:id="119" w:author="Thomas Young" w:date="2018-09-25T15:07:00Z">
        <w:r w:rsidR="00450834">
          <w:rPr>
            <w:lang w:val="en-US"/>
          </w:rPr>
          <w:t>only has a relatively small memory available to the program</w:t>
        </w:r>
      </w:ins>
      <w:ins w:id="120" w:author="Thomas Young" w:date="2018-09-25T15:08:00Z">
        <w:r w:rsidR="00450834">
          <w:rPr>
            <w:lang w:val="en-US"/>
          </w:rPr>
          <w:t xml:space="preserve"> (32KB and 2KB of RAM)</w:t>
        </w:r>
      </w:ins>
      <w:ins w:id="121" w:author="Thomas Young" w:date="2018-09-25T15:07:00Z">
        <w:r w:rsidR="00450834">
          <w:rPr>
            <w:lang w:val="en-US"/>
          </w:rPr>
          <w:t xml:space="preserve">. This means the program I write for the </w:t>
        </w:r>
      </w:ins>
      <w:ins w:id="122" w:author="Thomas Young" w:date="2018-09-25T15:08:00Z">
        <w:r w:rsidR="00450834">
          <w:rPr>
            <w:lang w:val="en-US"/>
          </w:rPr>
          <w:t>Arduino</w:t>
        </w:r>
      </w:ins>
      <w:ins w:id="123" w:author="Thomas Young" w:date="2018-09-25T15:07:00Z">
        <w:r w:rsidR="00450834">
          <w:rPr>
            <w:lang w:val="en-US"/>
          </w:rPr>
          <w:t xml:space="preserve"> will need to be very light weight.</w:t>
        </w:r>
      </w:ins>
      <w:ins w:id="124" w:author="Young, Thomas" w:date="2018-09-24T20:55:00Z">
        <w:del w:id="125" w:author="Thomas Young" w:date="2018-09-25T15:07:00Z">
          <w:r w:rsidDel="00145DEB">
            <w:rPr>
              <w:lang w:val="en-US"/>
            </w:rPr>
            <w:delText xml:space="preserve">is </w:delText>
          </w:r>
        </w:del>
      </w:ins>
    </w:p>
    <w:p w:rsidR="00450834" w:rsidRDefault="00450834">
      <w:pPr>
        <w:rPr>
          <w:ins w:id="126" w:author="Young, Thomas" w:date="2018-09-25T15:12:00Z"/>
          <w:lang w:val="en-US"/>
        </w:rPr>
      </w:pPr>
      <w:ins w:id="127" w:author="Young, Thomas" w:date="2018-09-25T15:09:00Z">
        <w:r>
          <w:rPr>
            <w:lang w:val="en-US"/>
          </w:rPr>
          <w:t xml:space="preserve">The </w:t>
        </w:r>
      </w:ins>
      <w:ins w:id="128" w:author="Young, Thomas" w:date="2018-09-25T15:10:00Z">
        <w:r>
          <w:rPr>
            <w:lang w:val="en-US"/>
          </w:rPr>
          <w:t>Arduino</w:t>
        </w:r>
      </w:ins>
      <w:ins w:id="129" w:author="Young, Thomas" w:date="2018-09-25T15:09:00Z">
        <w:r>
          <w:rPr>
            <w:lang w:val="en-US"/>
          </w:rPr>
          <w:t xml:space="preserve"> is also slow. This means it may </w:t>
        </w:r>
        <w:proofErr w:type="gramStart"/>
        <w:r>
          <w:rPr>
            <w:lang w:val="en-US"/>
          </w:rPr>
          <w:t>lag behind</w:t>
        </w:r>
        <w:proofErr w:type="gramEnd"/>
        <w:r>
          <w:rPr>
            <w:lang w:val="en-US"/>
          </w:rPr>
          <w:t xml:space="preserve"> the MIDI inputs and drop bits of data and commands.</w:t>
        </w:r>
      </w:ins>
      <w:ins w:id="130" w:author="Young, Thomas" w:date="2018-09-25T15:10:00Z">
        <w:r>
          <w:rPr>
            <w:lang w:val="en-US"/>
          </w:rPr>
          <w:t xml:space="preserve"> This means I need to develop a program that can keep up with the torrent of data that is supplied </w:t>
        </w:r>
      </w:ins>
      <w:ins w:id="131" w:author="Young, Thomas" w:date="2018-09-25T15:11:00Z">
        <w:r>
          <w:rPr>
            <w:lang w:val="en-US"/>
          </w:rPr>
          <w:t>b</w:t>
        </w:r>
      </w:ins>
      <w:ins w:id="132" w:author="Young, Thomas" w:date="2018-09-25T15:10:00Z">
        <w:r>
          <w:rPr>
            <w:lang w:val="en-US"/>
          </w:rPr>
          <w:t>y the serial input</w:t>
        </w:r>
      </w:ins>
      <w:ins w:id="133" w:author="Young, Thomas" w:date="2018-09-25T15:12:00Z">
        <w:r>
          <w:rPr>
            <w:lang w:val="en-US"/>
          </w:rPr>
          <w:t>.</w:t>
        </w:r>
      </w:ins>
    </w:p>
    <w:p w:rsidR="00450834" w:rsidRPr="004A743E" w:rsidRDefault="00450834">
      <w:pPr>
        <w:rPr>
          <w:ins w:id="134" w:author="Young, Thomas" w:date="2018-09-11T14:34:00Z"/>
          <w:lang w:val="en-US"/>
          <w:rPrChange w:id="135" w:author="Young, Thomas" w:date="2018-09-18T15:00:00Z">
            <w:rPr>
              <w:ins w:id="136" w:author="Young, Thomas" w:date="2018-09-11T14:34:00Z"/>
              <w:lang w:val="en-US"/>
            </w:rPr>
          </w:rPrChange>
        </w:rPr>
        <w:pPrChange w:id="137" w:author="Young, Thomas" w:date="2018-09-18T15:00:00Z">
          <w:pPr>
            <w:pStyle w:val="Heading3"/>
          </w:pPr>
        </w:pPrChange>
      </w:pPr>
      <w:ins w:id="138" w:author="Young, Thomas" w:date="2018-09-25T15:12:00Z">
        <w:r>
          <w:rPr>
            <w:lang w:val="en-US"/>
          </w:rPr>
          <w:t xml:space="preserve">The </w:t>
        </w:r>
      </w:ins>
      <w:ins w:id="139" w:author="Young, Thomas" w:date="2018-09-25T15:13:00Z">
        <w:r>
          <w:rPr>
            <w:lang w:val="en-US"/>
          </w:rPr>
          <w:t>Arduino</w:t>
        </w:r>
      </w:ins>
      <w:ins w:id="140" w:author="Young, Thomas" w:date="2018-09-25T15:12:00Z">
        <w:r>
          <w:rPr>
            <w:lang w:val="en-US"/>
          </w:rPr>
          <w:t xml:space="preserve"> serial input buffer is also quite small. This means that I would need to keep the data processing </w:t>
        </w:r>
      </w:ins>
      <w:ins w:id="141" w:author="Young, Thomas" w:date="2018-09-25T15:13:00Z">
        <w:r>
          <w:rPr>
            <w:lang w:val="en-US"/>
          </w:rPr>
          <w:t>quick,</w:t>
        </w:r>
      </w:ins>
      <w:ins w:id="142" w:author="Young, Thomas" w:date="2018-09-25T15:12:00Z">
        <w:r>
          <w:rPr>
            <w:lang w:val="en-US"/>
          </w:rPr>
          <w:t xml:space="preserve"> so </w:t>
        </w:r>
      </w:ins>
      <w:ins w:id="143" w:author="Young, Thomas" w:date="2018-09-25T15:13:00Z">
        <w:r>
          <w:rPr>
            <w:lang w:val="en-US"/>
          </w:rPr>
          <w:t>the buffer does not fill up and then miss bits of data and commands.</w:t>
        </w:r>
      </w:ins>
    </w:p>
    <w:p w:rsidR="005E2003" w:rsidRDefault="005E2003">
      <w:pPr>
        <w:pStyle w:val="Heading3"/>
        <w:rPr>
          <w:ins w:id="144" w:author="Young, Thomas" w:date="2018-09-25T12:34:00Z"/>
          <w:lang w:val="en-US"/>
        </w:rPr>
      </w:pPr>
      <w:ins w:id="145" w:author="Young, Thomas" w:date="2018-09-11T14:34:00Z">
        <w:r>
          <w:rPr>
            <w:lang w:val="en-US"/>
          </w:rPr>
          <w:t>Scope of the problem</w:t>
        </w:r>
      </w:ins>
      <w:bookmarkStart w:id="146" w:name="_GoBack"/>
      <w:bookmarkEnd w:id="146"/>
    </w:p>
    <w:p w:rsidR="00423ECD" w:rsidRDefault="00423ECD" w:rsidP="00423ECD">
      <w:pPr>
        <w:rPr>
          <w:ins w:id="147" w:author="Young, Thomas" w:date="2018-09-25T12:34:00Z"/>
          <w:lang w:val="en-US"/>
        </w:rPr>
      </w:pPr>
    </w:p>
    <w:p w:rsidR="00423ECD" w:rsidRDefault="00423ECD" w:rsidP="00423ECD">
      <w:pPr>
        <w:pStyle w:val="Heading3"/>
        <w:rPr>
          <w:ins w:id="148" w:author="Young, Thomas" w:date="2018-09-25T12:36:00Z"/>
          <w:lang w:val="en-US"/>
        </w:rPr>
      </w:pPr>
      <w:ins w:id="149" w:author="Young, Thomas" w:date="2018-09-25T12:34:00Z">
        <w:r>
          <w:rPr>
            <w:lang w:val="en-US"/>
          </w:rPr>
          <w:t>Model the Sy</w:t>
        </w:r>
      </w:ins>
      <w:ins w:id="150" w:author="Young, Thomas" w:date="2018-09-25T12:36:00Z">
        <w:r>
          <w:rPr>
            <w:lang w:val="en-US"/>
          </w:rPr>
          <w:t>s</w:t>
        </w:r>
      </w:ins>
      <w:ins w:id="151" w:author="Young, Thomas" w:date="2018-09-25T12:34:00Z">
        <w:r>
          <w:rPr>
            <w:lang w:val="en-US"/>
          </w:rPr>
          <w:t>tem</w:t>
        </w:r>
      </w:ins>
    </w:p>
    <w:p w:rsidR="00423ECD" w:rsidRDefault="00423ECD" w:rsidP="00423ECD">
      <w:pPr>
        <w:pStyle w:val="Heading4"/>
        <w:rPr>
          <w:ins w:id="152" w:author="Young, Thomas" w:date="2018-09-25T12:37:00Z"/>
          <w:lang w:val="en-US"/>
        </w:rPr>
      </w:pPr>
      <w:ins w:id="153" w:author="Young, Thomas" w:date="2018-09-25T12:36:00Z">
        <w:r>
          <w:rPr>
            <w:lang w:val="en-US"/>
          </w:rPr>
          <w:t>Decomposition</w:t>
        </w:r>
      </w:ins>
    </w:p>
    <w:p w:rsidR="00423ECD" w:rsidRPr="00423ECD" w:rsidRDefault="00423ECD">
      <w:pPr>
        <w:rPr>
          <w:ins w:id="154" w:author="Young, Thomas" w:date="2018-09-25T12:36:00Z"/>
          <w:lang w:val="en-US"/>
          <w:rPrChange w:id="155" w:author="Young, Thomas" w:date="2018-09-25T12:37:00Z">
            <w:rPr>
              <w:ins w:id="156" w:author="Young, Thomas" w:date="2018-09-25T12:36:00Z"/>
              <w:lang w:val="en-US"/>
            </w:rPr>
          </w:rPrChange>
        </w:rPr>
        <w:pPrChange w:id="157" w:author="Young, Thomas" w:date="2018-09-25T12:37:00Z">
          <w:pPr>
            <w:pStyle w:val="Heading4"/>
          </w:pPr>
        </w:pPrChange>
      </w:pPr>
      <w:ins w:id="158" w:author="Young, Thomas" w:date="2018-09-25T12:38:00Z">
        <w:r>
          <w:rPr>
            <w:lang w:val="en-US"/>
          </w:rPr>
          <w:t xml:space="preserve">(Structure diagram) </w:t>
        </w:r>
      </w:ins>
    </w:p>
    <w:p w:rsidR="00423ECD" w:rsidRDefault="00423ECD" w:rsidP="00423ECD">
      <w:pPr>
        <w:pStyle w:val="Heading4"/>
        <w:rPr>
          <w:ins w:id="159" w:author="Young, Thomas" w:date="2018-09-25T12:36:00Z"/>
          <w:lang w:val="en-US"/>
        </w:rPr>
      </w:pPr>
      <w:ins w:id="160" w:author="Young, Thomas" w:date="2018-09-25T12:36:00Z">
        <w:r>
          <w:rPr>
            <w:lang w:val="en-US"/>
          </w:rPr>
          <w:t>System Flow-Charts</w:t>
        </w:r>
      </w:ins>
    </w:p>
    <w:p w:rsidR="00423ECD" w:rsidRDefault="00423ECD" w:rsidP="00423ECD">
      <w:pPr>
        <w:pStyle w:val="Heading4"/>
        <w:rPr>
          <w:ins w:id="161" w:author="Young, Thomas" w:date="2018-09-25T12:36:00Z"/>
          <w:lang w:val="en-US"/>
        </w:rPr>
      </w:pPr>
      <w:ins w:id="162" w:author="Young, Thomas" w:date="2018-09-25T12:36:00Z">
        <w:r>
          <w:rPr>
            <w:lang w:val="en-US"/>
          </w:rPr>
          <w:t>Data flow diagrams</w:t>
        </w:r>
      </w:ins>
    </w:p>
    <w:p w:rsidR="00423ECD" w:rsidRDefault="00423ECD" w:rsidP="00423ECD">
      <w:pPr>
        <w:pStyle w:val="Heading4"/>
        <w:rPr>
          <w:ins w:id="163" w:author="Young, Thomas" w:date="2018-09-25T12:37:00Z"/>
          <w:lang w:val="en-US"/>
        </w:rPr>
      </w:pPr>
      <w:ins w:id="164" w:author="Young, Thomas" w:date="2018-09-25T12:36:00Z">
        <w:r>
          <w:rPr>
            <w:lang w:val="en-US"/>
          </w:rPr>
          <w:t>data dictionari</w:t>
        </w:r>
      </w:ins>
      <w:ins w:id="165" w:author="Young, Thomas" w:date="2018-09-25T12:37:00Z">
        <w:r>
          <w:rPr>
            <w:lang w:val="en-US"/>
          </w:rPr>
          <w:t>es</w:t>
        </w:r>
      </w:ins>
    </w:p>
    <w:p w:rsidR="00423ECD" w:rsidRDefault="00423ECD" w:rsidP="00423ECD">
      <w:pPr>
        <w:pStyle w:val="Heading4"/>
        <w:rPr>
          <w:ins w:id="166" w:author="Young, Thomas" w:date="2018-09-25T12:37:00Z"/>
          <w:lang w:val="en-US"/>
        </w:rPr>
      </w:pPr>
      <w:ins w:id="167" w:author="Young, Thomas" w:date="2018-09-25T12:37:00Z">
        <w:r>
          <w:rPr>
            <w:lang w:val="en-US"/>
          </w:rPr>
          <w:t>Entity Relationship Diagram</w:t>
        </w:r>
      </w:ins>
    </w:p>
    <w:p w:rsidR="00423ECD" w:rsidRPr="00423ECD" w:rsidRDefault="00423ECD">
      <w:pPr>
        <w:pStyle w:val="Heading4"/>
        <w:rPr>
          <w:ins w:id="168" w:author="Young, Thomas" w:date="2018-09-18T15:00:00Z"/>
          <w:lang w:val="en-US"/>
          <w:rPrChange w:id="169" w:author="Young, Thomas" w:date="2018-09-25T12:37:00Z">
            <w:rPr>
              <w:ins w:id="170" w:author="Young, Thomas" w:date="2018-09-18T15:00:00Z"/>
              <w:lang w:val="en-US"/>
            </w:rPr>
          </w:rPrChange>
        </w:rPr>
        <w:pPrChange w:id="171" w:author="Young, Thomas" w:date="2018-09-25T12:37:00Z">
          <w:pPr>
            <w:pStyle w:val="Heading3"/>
          </w:pPr>
        </w:pPrChange>
      </w:pPr>
      <w:ins w:id="172" w:author="Young, Thomas" w:date="2018-09-25T12:37:00Z">
        <w:r>
          <w:rPr>
            <w:lang w:val="en-US"/>
          </w:rPr>
          <w:t>Class diagrams</w:t>
        </w:r>
      </w:ins>
    </w:p>
    <w:p w:rsidR="004A743E" w:rsidRPr="004A743E" w:rsidRDefault="004A743E">
      <w:pPr>
        <w:rPr>
          <w:ins w:id="173" w:author="Young, Thomas" w:date="2018-09-11T14:27:00Z"/>
          <w:lang w:val="en-US"/>
          <w:rPrChange w:id="174" w:author="Young, Thomas" w:date="2018-09-18T15:00:00Z">
            <w:rPr>
              <w:ins w:id="175" w:author="Young, Thomas" w:date="2018-09-11T14:27:00Z"/>
              <w:lang w:val="en-US"/>
            </w:rPr>
          </w:rPrChange>
        </w:rPr>
        <w:pPrChange w:id="176" w:author="Young, Thomas" w:date="2018-09-18T15:00:00Z">
          <w:pPr>
            <w:pStyle w:val="Heading2"/>
          </w:pPr>
        </w:pPrChange>
      </w:pPr>
    </w:p>
    <w:p w:rsidR="001D5B2B" w:rsidRDefault="001D5B2B" w:rsidP="001D5B2B">
      <w:pPr>
        <w:pStyle w:val="Heading2"/>
        <w:rPr>
          <w:ins w:id="177" w:author="Young, Thomas" w:date="2018-09-11T14:49:00Z"/>
          <w:lang w:val="en-US"/>
        </w:rPr>
      </w:pPr>
      <w:ins w:id="178" w:author="Young, Thomas" w:date="2018-09-11T14:27:00Z">
        <w:r>
          <w:rPr>
            <w:lang w:val="en-US"/>
          </w:rPr>
          <w:t>Object</w:t>
        </w:r>
      </w:ins>
      <w:ins w:id="179" w:author="Young, Thomas" w:date="2018-09-11T14:28:00Z">
        <w:r>
          <w:rPr>
            <w:lang w:val="en-US"/>
          </w:rPr>
          <w:t>ives</w:t>
        </w:r>
      </w:ins>
    </w:p>
    <w:p w:rsidR="00EA68F7" w:rsidRDefault="00EA68F7">
      <w:pPr>
        <w:pStyle w:val="Heading3"/>
        <w:rPr>
          <w:ins w:id="180" w:author="Young, Thomas" w:date="2018-09-24T20:55:00Z"/>
          <w:lang w:val="en-US"/>
        </w:rPr>
      </w:pPr>
      <w:ins w:id="181" w:author="Young, Thomas" w:date="2018-09-11T14:50:00Z">
        <w:r>
          <w:rPr>
            <w:lang w:val="en-US"/>
          </w:rPr>
          <w:t>SMART objectives &amp; evaluation criteria</w:t>
        </w:r>
      </w:ins>
    </w:p>
    <w:p w:rsidR="009F693B" w:rsidRPr="009F693B" w:rsidRDefault="009F693B">
      <w:pPr>
        <w:rPr>
          <w:ins w:id="182" w:author="Young, Thomas" w:date="2018-09-11T14:28:00Z"/>
          <w:lang w:val="en-US"/>
          <w:rPrChange w:id="183" w:author="Young, Thomas" w:date="2018-09-24T20:55:00Z">
            <w:rPr>
              <w:ins w:id="184" w:author="Young, Thomas" w:date="2018-09-11T14:28:00Z"/>
              <w:lang w:val="en-US"/>
            </w:rPr>
          </w:rPrChange>
        </w:rPr>
        <w:pPrChange w:id="185" w:author="Young, Thomas" w:date="2018-09-24T20:55:00Z">
          <w:pPr>
            <w:pStyle w:val="Heading2"/>
          </w:pPr>
        </w:pPrChange>
      </w:pPr>
    </w:p>
    <w:p w:rsidR="00EA68F7" w:rsidRDefault="001D5B2B" w:rsidP="001D5B2B">
      <w:pPr>
        <w:pStyle w:val="Heading2"/>
        <w:rPr>
          <w:ins w:id="186" w:author="Young, Thomas" w:date="2018-09-11T14:50:00Z"/>
          <w:lang w:val="en-US"/>
        </w:rPr>
      </w:pPr>
      <w:ins w:id="187" w:author="Young, Thomas" w:date="2018-09-11T14:28:00Z">
        <w:r>
          <w:rPr>
            <w:lang w:val="en-US"/>
          </w:rPr>
          <w:lastRenderedPageBreak/>
          <w:t>Appendix</w:t>
        </w:r>
      </w:ins>
    </w:p>
    <w:p w:rsidR="00EA68F7" w:rsidRDefault="00EA68F7" w:rsidP="00EA68F7">
      <w:pPr>
        <w:pStyle w:val="Heading3"/>
        <w:rPr>
          <w:ins w:id="188" w:author="Young, Thomas" w:date="2018-09-11T14:50:00Z"/>
          <w:lang w:val="en-US"/>
        </w:rPr>
      </w:pPr>
      <w:ins w:id="189" w:author="Young, Thomas" w:date="2018-09-11T14:50:00Z">
        <w:r>
          <w:rPr>
            <w:lang w:val="en-US"/>
          </w:rPr>
          <w:t>Notes from interviews</w:t>
        </w:r>
      </w:ins>
    </w:p>
    <w:p w:rsidR="00EA68F7" w:rsidRPr="00EA68F7" w:rsidRDefault="00EA68F7">
      <w:pPr>
        <w:rPr>
          <w:ins w:id="190" w:author="Young, Thomas" w:date="2018-09-11T14:50:00Z"/>
          <w:lang w:val="en-US"/>
          <w:rPrChange w:id="191" w:author="Young, Thomas" w:date="2018-09-11T14:50:00Z">
            <w:rPr>
              <w:ins w:id="192" w:author="Young, Thomas" w:date="2018-09-11T14:50:00Z"/>
              <w:lang w:val="en-US"/>
            </w:rPr>
          </w:rPrChange>
        </w:rPr>
        <w:pPrChange w:id="193" w:author="Young, Thomas" w:date="2018-09-11T14:50:00Z">
          <w:pPr>
            <w:pStyle w:val="Heading2"/>
          </w:pPr>
        </w:pPrChange>
      </w:pPr>
    </w:p>
    <w:p w:rsidR="001D5B2B" w:rsidRPr="00EA68F7" w:rsidRDefault="00EA68F7">
      <w:pPr>
        <w:rPr>
          <w:ins w:id="194" w:author="Young, Thomas" w:date="2018-09-11T14:26:00Z"/>
          <w:spacing w:val="15"/>
          <w:lang w:val="en-US"/>
          <w:rPrChange w:id="195" w:author="Young, Thomas" w:date="2018-09-11T14:50:00Z">
            <w:rPr>
              <w:ins w:id="196" w:author="Young, Thomas" w:date="2018-09-11T14:26:00Z"/>
              <w:lang w:val="en-US"/>
            </w:rPr>
          </w:rPrChange>
        </w:rPr>
      </w:pPr>
      <w:ins w:id="197" w:author="Young, Thomas" w:date="2018-09-11T14:50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198" w:author="Young, Thomas" w:date="2018-09-11T14:26:00Z"/>
          <w:lang w:val="en-US"/>
        </w:rPr>
      </w:pPr>
      <w:ins w:id="199" w:author="Young, Thomas" w:date="2018-09-11T14:26:00Z">
        <w:r>
          <w:rPr>
            <w:lang w:val="en-US"/>
          </w:rPr>
          <w:lastRenderedPageBreak/>
          <w:t>Documented Design</w:t>
        </w:r>
      </w:ins>
    </w:p>
    <w:p w:rsidR="001D5B2B" w:rsidRDefault="001D5B2B">
      <w:pPr>
        <w:rPr>
          <w:ins w:id="200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201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202" w:author="Young, Thomas" w:date="2018-09-11T14:26:00Z"/>
          <w:lang w:val="en-US"/>
        </w:rPr>
      </w:pPr>
      <w:ins w:id="203" w:author="Young, Thomas" w:date="2018-09-11T14:26:00Z">
        <w:r>
          <w:rPr>
            <w:lang w:val="en-US"/>
          </w:rPr>
          <w:lastRenderedPageBreak/>
          <w:t>Technical Solution</w:t>
        </w:r>
      </w:ins>
    </w:p>
    <w:p w:rsidR="001D5B2B" w:rsidRDefault="001D5B2B">
      <w:pPr>
        <w:rPr>
          <w:ins w:id="204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205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206" w:author="Young, Thomas" w:date="2018-09-11T14:27:00Z"/>
          <w:lang w:val="en-US"/>
        </w:rPr>
      </w:pPr>
      <w:ins w:id="207" w:author="Young, Thomas" w:date="2018-09-11T14:27:00Z">
        <w:r>
          <w:rPr>
            <w:lang w:val="en-US"/>
          </w:rPr>
          <w:lastRenderedPageBreak/>
          <w:t>Testing</w:t>
        </w:r>
      </w:ins>
    </w:p>
    <w:p w:rsidR="001D5B2B" w:rsidRDefault="001D5B2B">
      <w:pPr>
        <w:rPr>
          <w:ins w:id="208" w:author="Young, Thomas" w:date="2018-09-11T14:27:00Z"/>
          <w:color w:val="FFFFFF" w:themeColor="background1"/>
          <w:spacing w:val="15"/>
          <w:sz w:val="22"/>
          <w:szCs w:val="22"/>
          <w:lang w:val="en-US"/>
        </w:rPr>
      </w:pPr>
      <w:ins w:id="209" w:author="Young, Thomas" w:date="2018-09-11T14:27:00Z">
        <w:r>
          <w:rPr>
            <w:lang w:val="en-US"/>
          </w:rPr>
          <w:br w:type="page"/>
        </w:r>
      </w:ins>
    </w:p>
    <w:p w:rsidR="001D5B2B" w:rsidRPr="001D5B2B" w:rsidRDefault="001D5B2B">
      <w:pPr>
        <w:pStyle w:val="Heading1"/>
        <w:rPr>
          <w:lang w:val="en-US"/>
          <w:rPrChange w:id="210" w:author="Young, Thomas" w:date="2018-09-11T14:23:00Z">
            <w:rPr>
              <w:lang w:val="en-US"/>
            </w:rPr>
          </w:rPrChange>
        </w:rPr>
        <w:pPrChange w:id="211" w:author="Young, Thomas" w:date="2018-09-11T14:26:00Z">
          <w:pPr/>
        </w:pPrChange>
      </w:pPr>
      <w:ins w:id="212" w:author="Young, Thomas" w:date="2018-09-11T14:27:00Z">
        <w:r>
          <w:rPr>
            <w:lang w:val="en-US"/>
          </w:rPr>
          <w:lastRenderedPageBreak/>
          <w:t>Evaluation</w:t>
        </w:r>
      </w:ins>
    </w:p>
    <w:sectPr w:rsidR="001D5B2B" w:rsidRPr="001D5B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C83" w:rsidRDefault="00B76C83" w:rsidP="001D5B2B">
      <w:pPr>
        <w:spacing w:before="0" w:after="0" w:line="240" w:lineRule="auto"/>
      </w:pPr>
      <w:r>
        <w:separator/>
      </w:r>
    </w:p>
  </w:endnote>
  <w:endnote w:type="continuationSeparator" w:id="0">
    <w:p w:rsidR="00B76C83" w:rsidRDefault="00B76C83" w:rsidP="001D5B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213" w:author="Young, Thomas" w:date="2018-09-11T14:22:00Z">
        <w:tblPr>
          <w:tblStyle w:val="TableGrid"/>
          <w:tblW w:w="0" w:type="auto"/>
          <w:tblLook w:val="04A0" w:firstRow="1" w:lastRow="0" w:firstColumn="1" w:lastColumn="0" w:noHBand="0" w:noVBand="1"/>
        </w:tblPr>
      </w:tblPrChange>
    </w:tblPr>
    <w:tblGrid>
      <w:gridCol w:w="3005"/>
      <w:gridCol w:w="3005"/>
      <w:gridCol w:w="3006"/>
      <w:tblGridChange w:id="214">
        <w:tblGrid>
          <w:gridCol w:w="3005"/>
          <w:gridCol w:w="3005"/>
          <w:gridCol w:w="3006"/>
        </w:tblGrid>
      </w:tblGridChange>
    </w:tblGrid>
    <w:tr w:rsidR="009F693B" w:rsidTr="001D5B2B">
      <w:tc>
        <w:tcPr>
          <w:tcW w:w="3005" w:type="dxa"/>
          <w:tcPrChange w:id="215" w:author="Young, Thomas" w:date="2018-09-11T14:22:00Z">
            <w:tcPr>
              <w:tcW w:w="3005" w:type="dxa"/>
            </w:tcPr>
          </w:tcPrChange>
        </w:tcPr>
        <w:p w:rsidR="009F693B" w:rsidRPr="001D5B2B" w:rsidRDefault="009F693B">
          <w:pPr>
            <w:pStyle w:val="Footer"/>
            <w:rPr>
              <w:lang w:val="en-US"/>
            </w:rPr>
          </w:pPr>
          <w:r>
            <w:rPr>
              <w:lang w:val="en-US"/>
            </w:rPr>
            <w:t>Thomas Young</w:t>
          </w:r>
        </w:p>
      </w:tc>
      <w:tc>
        <w:tcPr>
          <w:tcW w:w="3005" w:type="dxa"/>
          <w:tcPrChange w:id="216" w:author="Young, Thomas" w:date="2018-09-11T14:22:00Z">
            <w:tcPr>
              <w:tcW w:w="3005" w:type="dxa"/>
            </w:tcPr>
          </w:tcPrChange>
        </w:tcPr>
        <w:p w:rsidR="009F693B" w:rsidRPr="001D5B2B" w:rsidRDefault="009F693B">
          <w:pPr>
            <w:pStyle w:val="Footer"/>
            <w:jc w:val="center"/>
            <w:rPr>
              <w:lang w:val="en-US"/>
            </w:rPr>
            <w:pPrChange w:id="217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 xml:space="preserve">Castle </w:t>
          </w:r>
          <w:proofErr w:type="spellStart"/>
          <w:r>
            <w:rPr>
              <w:lang w:val="en-US"/>
            </w:rPr>
            <w:t>Rushen</w:t>
          </w:r>
          <w:proofErr w:type="spellEnd"/>
          <w:r>
            <w:rPr>
              <w:lang w:val="en-US"/>
            </w:rPr>
            <w:t xml:space="preserve"> High School</w:t>
          </w:r>
        </w:p>
      </w:tc>
      <w:tc>
        <w:tcPr>
          <w:tcW w:w="3006" w:type="dxa"/>
          <w:tcPrChange w:id="218" w:author="Young, Thomas" w:date="2018-09-11T14:22:00Z">
            <w:tcPr>
              <w:tcW w:w="3006" w:type="dxa"/>
            </w:tcPr>
          </w:tcPrChange>
        </w:tcPr>
        <w:p w:rsidR="009F693B" w:rsidRPr="001D5B2B" w:rsidRDefault="009F693B">
          <w:pPr>
            <w:pStyle w:val="Footer"/>
            <w:jc w:val="right"/>
            <w:rPr>
              <w:lang w:val="en-US"/>
            </w:rPr>
            <w:pPrChange w:id="219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>Candidate number: 4147</w:t>
          </w:r>
        </w:p>
      </w:tc>
    </w:tr>
  </w:tbl>
  <w:p w:rsidR="009F693B" w:rsidRDefault="009F6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C83" w:rsidRDefault="00B76C83" w:rsidP="001D5B2B">
      <w:pPr>
        <w:spacing w:before="0" w:after="0" w:line="240" w:lineRule="auto"/>
      </w:pPr>
      <w:r>
        <w:separator/>
      </w:r>
    </w:p>
  </w:footnote>
  <w:footnote w:type="continuationSeparator" w:id="0">
    <w:p w:rsidR="00B76C83" w:rsidRDefault="00B76C83" w:rsidP="001D5B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9073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2F10FC"/>
    <w:multiLevelType w:val="hybridMultilevel"/>
    <w:tmpl w:val="606ED408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ung, Thomas">
    <w15:presenceInfo w15:providerId="None" w15:userId="Young, Thomas"/>
  </w15:person>
  <w15:person w15:author="Thomas Young">
    <w15:presenceInfo w15:providerId="None" w15:userId="Thomas Yo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B"/>
    <w:rsid w:val="00145DEB"/>
    <w:rsid w:val="00170AD6"/>
    <w:rsid w:val="001D5B2B"/>
    <w:rsid w:val="00327419"/>
    <w:rsid w:val="003E31EF"/>
    <w:rsid w:val="00423ECD"/>
    <w:rsid w:val="00450834"/>
    <w:rsid w:val="004A743E"/>
    <w:rsid w:val="00555B94"/>
    <w:rsid w:val="005C1A07"/>
    <w:rsid w:val="005E2003"/>
    <w:rsid w:val="00633337"/>
    <w:rsid w:val="006B12A2"/>
    <w:rsid w:val="008B07D3"/>
    <w:rsid w:val="008E0330"/>
    <w:rsid w:val="008E619F"/>
    <w:rsid w:val="009F693B"/>
    <w:rsid w:val="00B76C83"/>
    <w:rsid w:val="00BA4241"/>
    <w:rsid w:val="00C13E58"/>
    <w:rsid w:val="00CD315D"/>
    <w:rsid w:val="00E8395A"/>
    <w:rsid w:val="00EA68F7"/>
    <w:rsid w:val="00EE49DD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F7DB"/>
  <w15:chartTrackingRefBased/>
  <w15:docId w15:val="{F915ABB1-1628-4968-A76A-758CF2C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B2B"/>
  </w:style>
  <w:style w:type="paragraph" w:styleId="Heading1">
    <w:name w:val="heading 1"/>
    <w:basedOn w:val="Normal"/>
    <w:next w:val="Normal"/>
    <w:link w:val="Heading1Char"/>
    <w:uiPriority w:val="9"/>
    <w:qFormat/>
    <w:rsid w:val="001D5B2B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2B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B2B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B2B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2B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2B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2B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2B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2B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B2B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5B2B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5B2B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D5B2B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B2B"/>
    <w:rPr>
      <w:b/>
      <w:bCs/>
      <w:color w:val="AB1E19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5B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5B2B"/>
    <w:rPr>
      <w:b/>
      <w:bCs/>
    </w:rPr>
  </w:style>
  <w:style w:type="character" w:styleId="Emphasis">
    <w:name w:val="Emphasis"/>
    <w:uiPriority w:val="20"/>
    <w:qFormat/>
    <w:rsid w:val="001D5B2B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1D5B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B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B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2B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2B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1D5B2B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1D5B2B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1D5B2B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1D5B2B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1D5B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B2B"/>
  </w:style>
  <w:style w:type="paragraph" w:styleId="Footer">
    <w:name w:val="footer"/>
    <w:basedOn w:val="Normal"/>
    <w:link w:val="Foot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2B"/>
  </w:style>
  <w:style w:type="table" w:styleId="TableGrid">
    <w:name w:val="Table Grid"/>
    <w:basedOn w:val="TableNormal"/>
    <w:uiPriority w:val="39"/>
    <w:rsid w:val="001D5B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D5B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2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Thomas</dc:creator>
  <cp:keywords/>
  <dc:description/>
  <cp:lastModifiedBy>Young, Thomas</cp:lastModifiedBy>
  <cp:revision>7</cp:revision>
  <dcterms:created xsi:type="dcterms:W3CDTF">2018-09-11T13:19:00Z</dcterms:created>
  <dcterms:modified xsi:type="dcterms:W3CDTF">2018-09-25T18:42:00Z</dcterms:modified>
</cp:coreProperties>
</file>